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4470B" w14:textId="77777777" w:rsidR="006D5CB8" w:rsidRPr="002D2EC8" w:rsidRDefault="006D5CB8" w:rsidP="002C03DC">
      <w:pPr>
        <w:pStyle w:val="Heading1"/>
        <w:spacing w:before="120" w:line="480" w:lineRule="auto"/>
        <w:rPr>
          <w:rFonts w:ascii="Times New Roman" w:hAnsi="Times New Roman" w:cs="Times New Roman"/>
          <w:color w:val="auto"/>
          <w:sz w:val="24"/>
          <w:szCs w:val="24"/>
        </w:rPr>
      </w:pPr>
      <w:r w:rsidRPr="002D2EC8">
        <w:rPr>
          <w:rFonts w:ascii="Times New Roman" w:hAnsi="Times New Roman" w:cs="Times New Roman"/>
          <w:color w:val="auto"/>
          <w:sz w:val="24"/>
          <w:szCs w:val="24"/>
        </w:rPr>
        <w:t>Introduction</w:t>
      </w:r>
    </w:p>
    <w:p w14:paraId="7F265672" w14:textId="3849E368" w:rsidR="006D5CB8" w:rsidRPr="002D2EC8" w:rsidRDefault="006D5CB8" w:rsidP="002C03DC">
      <w:pPr>
        <w:spacing w:line="480" w:lineRule="auto"/>
        <w:rPr>
          <w:rFonts w:ascii="Times New Roman" w:hAnsi="Times New Roman" w:cs="Times New Roman"/>
          <w:sz w:val="22"/>
          <w:szCs w:val="22"/>
        </w:rPr>
      </w:pPr>
      <w:del w:id="0" w:author="Jason Holliday" w:date="2016-09-12T11:23:00Z">
        <w:r w:rsidRPr="002D2EC8" w:rsidDel="003D4932">
          <w:rPr>
            <w:rFonts w:ascii="Times New Roman" w:hAnsi="Times New Roman" w:cs="Times New Roman"/>
            <w:sz w:val="22"/>
            <w:szCs w:val="22"/>
          </w:rPr>
          <w:delText>There is a common perception that the ancestral population of</w:delText>
        </w:r>
      </w:del>
      <w:ins w:id="1" w:author="Jason Holliday" w:date="2016-09-12T11:23:00Z">
        <w:r w:rsidR="003D4932">
          <w:rPr>
            <w:rFonts w:ascii="Times New Roman" w:hAnsi="Times New Roman" w:cs="Times New Roman"/>
            <w:sz w:val="22"/>
            <w:szCs w:val="22"/>
          </w:rPr>
          <w:t>Many</w:t>
        </w:r>
      </w:ins>
      <w:r w:rsidRPr="002D2EC8">
        <w:rPr>
          <w:rFonts w:ascii="Times New Roman" w:hAnsi="Times New Roman" w:cs="Times New Roman"/>
          <w:sz w:val="22"/>
          <w:szCs w:val="22"/>
        </w:rPr>
        <w:t xml:space="preserve"> North American </w:t>
      </w:r>
      <w:ins w:id="2" w:author="Jason Holliday" w:date="2016-09-12T11:23:00Z">
        <w:r w:rsidR="003D4932">
          <w:rPr>
            <w:rFonts w:ascii="Times New Roman" w:hAnsi="Times New Roman" w:cs="Times New Roman"/>
            <w:sz w:val="22"/>
            <w:szCs w:val="22"/>
          </w:rPr>
          <w:t xml:space="preserve">forest </w:t>
        </w:r>
      </w:ins>
      <w:del w:id="3" w:author="Jason Holliday" w:date="2016-09-12T11:23:00Z">
        <w:r w:rsidR="00A72EB8" w:rsidRPr="002D2EC8" w:rsidDel="003D4932">
          <w:rPr>
            <w:rFonts w:ascii="Times New Roman" w:hAnsi="Times New Roman" w:cs="Times New Roman"/>
            <w:sz w:val="22"/>
            <w:szCs w:val="22"/>
          </w:rPr>
          <w:delText>deciduous</w:delText>
        </w:r>
        <w:r w:rsidRPr="002D2EC8" w:rsidDel="003D4932">
          <w:rPr>
            <w:rFonts w:ascii="Times New Roman" w:hAnsi="Times New Roman" w:cs="Times New Roman"/>
            <w:sz w:val="22"/>
            <w:szCs w:val="22"/>
          </w:rPr>
          <w:delText xml:space="preserve"> </w:delText>
        </w:r>
      </w:del>
      <w:r w:rsidRPr="002D2EC8">
        <w:rPr>
          <w:rFonts w:ascii="Times New Roman" w:hAnsi="Times New Roman" w:cs="Times New Roman"/>
          <w:sz w:val="22"/>
          <w:szCs w:val="22"/>
        </w:rPr>
        <w:t>tree</w:t>
      </w:r>
      <w:ins w:id="4" w:author="Jason Holliday" w:date="2016-09-12T11:23:00Z">
        <w:r w:rsidR="003D4932">
          <w:rPr>
            <w:rFonts w:ascii="Times New Roman" w:hAnsi="Times New Roman" w:cs="Times New Roman"/>
            <w:sz w:val="22"/>
            <w:szCs w:val="22"/>
          </w:rPr>
          <w:t xml:space="preserve"> species</w:t>
        </w:r>
      </w:ins>
      <w:del w:id="5" w:author="Jason Holliday" w:date="2016-09-12T11:23:00Z">
        <w:r w:rsidRPr="002D2EC8" w:rsidDel="003D4932">
          <w:rPr>
            <w:rFonts w:ascii="Times New Roman" w:hAnsi="Times New Roman" w:cs="Times New Roman"/>
            <w:sz w:val="22"/>
            <w:szCs w:val="22"/>
          </w:rPr>
          <w:delText>s</w:delText>
        </w:r>
      </w:del>
      <w:r w:rsidRPr="002D2EC8">
        <w:rPr>
          <w:rFonts w:ascii="Times New Roman" w:hAnsi="Times New Roman" w:cs="Times New Roman"/>
          <w:sz w:val="22"/>
          <w:szCs w:val="22"/>
        </w:rPr>
        <w:t xml:space="preserve"> </w:t>
      </w:r>
      <w:del w:id="6" w:author="Jason Holliday" w:date="2016-09-12T11:24:00Z">
        <w:r w:rsidRPr="002D2EC8" w:rsidDel="003D4932">
          <w:rPr>
            <w:rFonts w:ascii="Times New Roman" w:hAnsi="Times New Roman" w:cs="Times New Roman"/>
            <w:sz w:val="22"/>
            <w:szCs w:val="22"/>
          </w:rPr>
          <w:delText>like cottonwoods, aspen and oaks etc. was</w:delText>
        </w:r>
      </w:del>
      <w:ins w:id="7" w:author="Jason Holliday" w:date="2016-09-12T11:24:00Z">
        <w:r w:rsidR="003D4932">
          <w:rPr>
            <w:rFonts w:ascii="Times New Roman" w:hAnsi="Times New Roman" w:cs="Times New Roman"/>
            <w:sz w:val="22"/>
            <w:szCs w:val="22"/>
          </w:rPr>
          <w:t>retreated to glacial refuges</w:t>
        </w:r>
      </w:ins>
      <w:r w:rsidRPr="002D2EC8">
        <w:rPr>
          <w:rFonts w:ascii="Times New Roman" w:hAnsi="Times New Roman" w:cs="Times New Roman"/>
          <w:sz w:val="22"/>
          <w:szCs w:val="22"/>
        </w:rPr>
        <w:t xml:space="preserve"> </w:t>
      </w:r>
      <w:commentRangeStart w:id="8"/>
      <w:r w:rsidRPr="002D2EC8">
        <w:rPr>
          <w:rFonts w:ascii="Times New Roman" w:hAnsi="Times New Roman" w:cs="Times New Roman"/>
          <w:sz w:val="22"/>
          <w:szCs w:val="22"/>
        </w:rPr>
        <w:t>in</w:t>
      </w:r>
      <w:commentRangeEnd w:id="8"/>
      <w:r w:rsidR="00D52B5E">
        <w:rPr>
          <w:rStyle w:val="CommentReference"/>
        </w:rPr>
        <w:commentReference w:id="8"/>
      </w:r>
      <w:r w:rsidRPr="002D2EC8">
        <w:rPr>
          <w:rFonts w:ascii="Times New Roman" w:hAnsi="Times New Roman" w:cs="Times New Roman"/>
          <w:sz w:val="22"/>
          <w:szCs w:val="22"/>
        </w:rPr>
        <w:t xml:space="preserve"> the south</w:t>
      </w:r>
      <w:ins w:id="9" w:author="Jason Holliday" w:date="2016-09-12T11:24:00Z">
        <w:r w:rsidR="003D4932">
          <w:rPr>
            <w:rFonts w:ascii="Times New Roman" w:hAnsi="Times New Roman" w:cs="Times New Roman"/>
            <w:sz w:val="22"/>
            <w:szCs w:val="22"/>
          </w:rPr>
          <w:t xml:space="preserve"> during glacial periods of the late Pleistocene</w:t>
        </w:r>
      </w:ins>
      <w:r w:rsidRPr="002D2EC8">
        <w:rPr>
          <w:rFonts w:ascii="Times New Roman" w:hAnsi="Times New Roman" w:cs="Times New Roman"/>
          <w:sz w:val="22"/>
          <w:szCs w:val="22"/>
        </w:rPr>
        <w:t xml:space="preserve">, and </w:t>
      </w:r>
      <w:del w:id="10" w:author="Jason Holliday" w:date="2016-09-12T11:24:00Z">
        <w:r w:rsidRPr="002D2EC8" w:rsidDel="003D4932">
          <w:rPr>
            <w:rFonts w:ascii="Times New Roman" w:hAnsi="Times New Roman" w:cs="Times New Roman"/>
            <w:sz w:val="22"/>
            <w:szCs w:val="22"/>
          </w:rPr>
          <w:delText xml:space="preserve">the </w:delText>
        </w:r>
      </w:del>
      <w:ins w:id="11" w:author="Jason Holliday" w:date="2016-09-12T11:24:00Z">
        <w:r w:rsidR="003D4932">
          <w:rPr>
            <w:rFonts w:ascii="Times New Roman" w:hAnsi="Times New Roman" w:cs="Times New Roman"/>
            <w:sz w:val="22"/>
            <w:szCs w:val="22"/>
          </w:rPr>
          <w:t>subsequently migrated</w:t>
        </w:r>
        <w:r w:rsidR="003D4932" w:rsidRPr="002D2EC8">
          <w:rPr>
            <w:rFonts w:ascii="Times New Roman" w:hAnsi="Times New Roman" w:cs="Times New Roman"/>
            <w:sz w:val="22"/>
            <w:szCs w:val="22"/>
          </w:rPr>
          <w:t xml:space="preserve"> </w:t>
        </w:r>
      </w:ins>
      <w:r w:rsidRPr="002D2EC8">
        <w:rPr>
          <w:rFonts w:ascii="Times New Roman" w:hAnsi="Times New Roman" w:cs="Times New Roman"/>
          <w:sz w:val="22"/>
          <w:szCs w:val="22"/>
        </w:rPr>
        <w:t xml:space="preserve">northward </w:t>
      </w:r>
      <w:del w:id="12" w:author="Jason Holliday" w:date="2016-09-12T11:24:00Z">
        <w:r w:rsidRPr="002D2EC8" w:rsidDel="003D4932">
          <w:rPr>
            <w:rFonts w:ascii="Times New Roman" w:hAnsi="Times New Roman" w:cs="Times New Roman"/>
            <w:sz w:val="22"/>
            <w:szCs w:val="22"/>
          </w:rPr>
          <w:delText>migration happened with the receding</w:delText>
        </w:r>
      </w:del>
      <w:ins w:id="13" w:author="Jason Holliday" w:date="2016-09-12T11:24:00Z">
        <w:r w:rsidR="003D4932">
          <w:rPr>
            <w:rFonts w:ascii="Times New Roman" w:hAnsi="Times New Roman" w:cs="Times New Roman"/>
            <w:sz w:val="22"/>
            <w:szCs w:val="22"/>
          </w:rPr>
          <w:t>following retreat</w:t>
        </w:r>
      </w:ins>
      <w:r w:rsidRPr="002D2EC8">
        <w:rPr>
          <w:rFonts w:ascii="Times New Roman" w:hAnsi="Times New Roman" w:cs="Times New Roman"/>
          <w:sz w:val="22"/>
          <w:szCs w:val="22"/>
        </w:rPr>
        <w:t xml:space="preserve"> of </w:t>
      </w:r>
      <w:del w:id="14" w:author="Jason Holliday" w:date="2016-09-12T11:25:00Z">
        <w:r w:rsidRPr="002D2EC8" w:rsidDel="003D4932">
          <w:rPr>
            <w:rFonts w:ascii="Times New Roman" w:hAnsi="Times New Roman" w:cs="Times New Roman"/>
            <w:sz w:val="22"/>
            <w:szCs w:val="22"/>
          </w:rPr>
          <w:delText>glaciers</w:delText>
        </w:r>
        <w:r w:rsidR="00222777" w:rsidRPr="002D2EC8" w:rsidDel="003D4932">
          <w:rPr>
            <w:rFonts w:ascii="Times New Roman" w:hAnsi="Times New Roman" w:cs="Times New Roman"/>
            <w:sz w:val="22"/>
            <w:szCs w:val="22"/>
          </w:rPr>
          <w:delText xml:space="preserve"> </w:delText>
        </w:r>
      </w:del>
      <w:ins w:id="15" w:author="Jason Holliday" w:date="2016-09-12T11:25:00Z">
        <w:r w:rsidR="003D4932">
          <w:rPr>
            <w:rFonts w:ascii="Times New Roman" w:hAnsi="Times New Roman" w:cs="Times New Roman"/>
            <w:sz w:val="22"/>
            <w:szCs w:val="22"/>
          </w:rPr>
          <w:t>the ice sheets</w:t>
        </w:r>
        <w:r w:rsidR="003D4932" w:rsidRPr="002D2EC8">
          <w:rPr>
            <w:rFonts w:ascii="Times New Roman" w:hAnsi="Times New Roman" w:cs="Times New Roman"/>
            <w:sz w:val="22"/>
            <w:szCs w:val="22"/>
          </w:rPr>
          <w:t xml:space="preserve"> </w:t>
        </w:r>
      </w:ins>
      <w:r w:rsidR="00FD37F6" w:rsidRPr="002D2EC8">
        <w:rPr>
          <w:rFonts w:ascii="Times New Roman" w:hAnsi="Times New Roman" w:cs="Times New Roman"/>
          <w:sz w:val="22"/>
          <w:szCs w:val="22"/>
        </w:rPr>
        <w:fldChar w:fldCharType="begin">
          <w:fldData xml:space="preserve">PEVuZE5vdGU+PENpdGU+PEF1dGhvcj5OZWFsZTwvQXV0aG9yPjxZZWFyPjIwMTE8L1llYXI+PFJl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=
</w:fldData>
        </w:fldChar>
      </w:r>
      <w:r w:rsidR="00C91327" w:rsidRPr="002D2EC8">
        <w:rPr>
          <w:rFonts w:ascii="Times New Roman" w:hAnsi="Times New Roman" w:cs="Times New Roman"/>
          <w:sz w:val="22"/>
          <w:szCs w:val="22"/>
        </w:rPr>
        <w:instrText xml:space="preserve"> ADDIN EN.CITE </w:instrText>
      </w:r>
      <w:r w:rsidR="00C91327" w:rsidRPr="002D2EC8">
        <w:rPr>
          <w:rFonts w:ascii="Times New Roman" w:hAnsi="Times New Roman" w:cs="Times New Roman"/>
          <w:sz w:val="22"/>
          <w:szCs w:val="22"/>
        </w:rPr>
        <w:fldChar w:fldCharType="begin">
          <w:fldData xml:space="preserve">PEVuZE5vdGU+PENpdGU+PEF1dGhvcj5OZWFsZTwvQXV0aG9yPjxZZWFyPjIwMTE8L1llYXI+PFJl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=
</w:fldData>
        </w:fldChar>
      </w:r>
      <w:r w:rsidR="00C91327" w:rsidRPr="002D2EC8">
        <w:rPr>
          <w:rFonts w:ascii="Times New Roman" w:hAnsi="Times New Roman" w:cs="Times New Roman"/>
          <w:sz w:val="22"/>
          <w:szCs w:val="22"/>
        </w:rPr>
        <w:instrText xml:space="preserve"> ADDIN EN.CITE.DATA </w:instrText>
      </w:r>
      <w:r w:rsidR="00C91327" w:rsidRPr="002D2EC8">
        <w:rPr>
          <w:rFonts w:ascii="Times New Roman" w:hAnsi="Times New Roman" w:cs="Times New Roman"/>
          <w:sz w:val="22"/>
          <w:szCs w:val="22"/>
        </w:rPr>
      </w:r>
      <w:r w:rsidR="00C91327" w:rsidRPr="002D2EC8">
        <w:rPr>
          <w:rFonts w:ascii="Times New Roman" w:hAnsi="Times New Roman" w:cs="Times New Roman"/>
          <w:sz w:val="22"/>
          <w:szCs w:val="22"/>
        </w:rPr>
        <w:fldChar w:fldCharType="end"/>
      </w:r>
      <w:r w:rsidR="00FD37F6" w:rsidRPr="002D2EC8">
        <w:rPr>
          <w:rFonts w:ascii="Times New Roman" w:hAnsi="Times New Roman" w:cs="Times New Roman"/>
          <w:sz w:val="22"/>
          <w:szCs w:val="22"/>
        </w:rPr>
      </w:r>
      <w:r w:rsidR="00FD37F6"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(Neale and Kremer, 2011, Zhou et al., 2014, Aitken et al., 2008)</w:t>
      </w:r>
      <w:r w:rsidR="00FD37F6" w:rsidRPr="002D2EC8">
        <w:rPr>
          <w:rFonts w:ascii="Times New Roman" w:hAnsi="Times New Roman" w:cs="Times New Roman"/>
          <w:sz w:val="22"/>
          <w:szCs w:val="22"/>
        </w:rPr>
        <w:fldChar w:fldCharType="end"/>
      </w:r>
      <w:r w:rsidRPr="002D2EC8">
        <w:rPr>
          <w:rFonts w:ascii="Times New Roman" w:hAnsi="Times New Roman" w:cs="Times New Roman"/>
          <w:sz w:val="22"/>
          <w:szCs w:val="22"/>
        </w:rPr>
        <w:t xml:space="preserve">. This notion has been corroborated with lot of exploration of genetic </w:t>
      </w:r>
      <w:r w:rsidR="00A72EB8" w:rsidRPr="002D2EC8">
        <w:rPr>
          <w:rFonts w:ascii="Times New Roman" w:hAnsi="Times New Roman" w:cs="Times New Roman"/>
          <w:sz w:val="22"/>
          <w:szCs w:val="22"/>
        </w:rPr>
        <w:t>variation</w:t>
      </w:r>
      <w:r w:rsidRPr="002D2EC8">
        <w:rPr>
          <w:rFonts w:ascii="Times New Roman" w:hAnsi="Times New Roman" w:cs="Times New Roman"/>
          <w:sz w:val="22"/>
          <w:szCs w:val="22"/>
        </w:rPr>
        <w:t xml:space="preserve"> based models and population genetic studies</w:t>
      </w:r>
      <w:r w:rsidR="00FD37F6" w:rsidRPr="002D2EC8">
        <w:rPr>
          <w:rFonts w:ascii="Times New Roman" w:hAnsi="Times New Roman" w:cs="Times New Roman"/>
          <w:sz w:val="22"/>
          <w:szCs w:val="22"/>
        </w:rPr>
        <w:t xml:space="preserve"> </w:t>
      </w:r>
      <w:r w:rsidR="00FD37F6" w:rsidRPr="002D2EC8">
        <w:rPr>
          <w:rFonts w:ascii="Times New Roman" w:hAnsi="Times New Roman" w:cs="Times New Roman"/>
          <w:sz w:val="22"/>
          <w:szCs w:val="22"/>
        </w:rPr>
        <w:fldChar w:fldCharType="begin">
          <w:fldData xml:space="preserve">PEVuZE5vdGU+PENpdGU+PEF1dGhvcj5NYWdyaTwvQXV0aG9yPjxZZWFyPjIwMDY8L1llYXI+PFJl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=
</w:fldData>
        </w:fldChar>
      </w:r>
      <w:r w:rsidR="00C91327" w:rsidRPr="002D2EC8">
        <w:rPr>
          <w:rFonts w:ascii="Times New Roman" w:hAnsi="Times New Roman" w:cs="Times New Roman"/>
          <w:sz w:val="22"/>
          <w:szCs w:val="22"/>
        </w:rPr>
        <w:instrText xml:space="preserve"> ADDIN EN.CITE </w:instrText>
      </w:r>
      <w:r w:rsidR="00C91327" w:rsidRPr="002D2EC8">
        <w:rPr>
          <w:rFonts w:ascii="Times New Roman" w:hAnsi="Times New Roman" w:cs="Times New Roman"/>
          <w:sz w:val="22"/>
          <w:szCs w:val="22"/>
        </w:rPr>
        <w:fldChar w:fldCharType="begin">
          <w:fldData xml:space="preserve">PEVuZE5vdGU+PENpdGU+PEF1dGhvcj5NYWdyaTwvQXV0aG9yPjxZZWFyPjIwMDY8L1llYXI+PFJl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=
</w:fldData>
        </w:fldChar>
      </w:r>
      <w:r w:rsidR="00C91327" w:rsidRPr="002D2EC8">
        <w:rPr>
          <w:rFonts w:ascii="Times New Roman" w:hAnsi="Times New Roman" w:cs="Times New Roman"/>
          <w:sz w:val="22"/>
          <w:szCs w:val="22"/>
        </w:rPr>
        <w:instrText xml:space="preserve"> ADDIN EN.CITE.DATA </w:instrText>
      </w:r>
      <w:r w:rsidR="00C91327" w:rsidRPr="002D2EC8">
        <w:rPr>
          <w:rFonts w:ascii="Times New Roman" w:hAnsi="Times New Roman" w:cs="Times New Roman"/>
          <w:sz w:val="22"/>
          <w:szCs w:val="22"/>
        </w:rPr>
      </w:r>
      <w:r w:rsidR="00C91327" w:rsidRPr="002D2EC8">
        <w:rPr>
          <w:rFonts w:ascii="Times New Roman" w:hAnsi="Times New Roman" w:cs="Times New Roman"/>
          <w:sz w:val="22"/>
          <w:szCs w:val="22"/>
        </w:rPr>
        <w:fldChar w:fldCharType="end"/>
      </w:r>
      <w:r w:rsidR="00FD37F6" w:rsidRPr="002D2EC8">
        <w:rPr>
          <w:rFonts w:ascii="Times New Roman" w:hAnsi="Times New Roman" w:cs="Times New Roman"/>
          <w:sz w:val="22"/>
          <w:szCs w:val="22"/>
        </w:rPr>
      </w:r>
      <w:r w:rsidR="00FD37F6"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(Magri et al., 2006, Pyhajarvi et al., 2007, Kremer and Goenaga, 2002)</w:t>
      </w:r>
      <w:r w:rsidR="00FD37F6" w:rsidRPr="002D2EC8">
        <w:rPr>
          <w:rFonts w:ascii="Times New Roman" w:hAnsi="Times New Roman" w:cs="Times New Roman"/>
          <w:sz w:val="22"/>
          <w:szCs w:val="22"/>
        </w:rPr>
        <w:fldChar w:fldCharType="end"/>
      </w:r>
      <w:r w:rsidRPr="002D2EC8">
        <w:rPr>
          <w:rFonts w:ascii="Times New Roman" w:hAnsi="Times New Roman" w:cs="Times New Roman"/>
          <w:sz w:val="22"/>
          <w:szCs w:val="22"/>
        </w:rPr>
        <w:t xml:space="preserve">. While the evidence has been </w:t>
      </w:r>
      <w:r w:rsidR="00A72EB8" w:rsidRPr="002D2EC8">
        <w:rPr>
          <w:rFonts w:ascii="Times New Roman" w:hAnsi="Times New Roman" w:cs="Times New Roman"/>
          <w:sz w:val="22"/>
          <w:szCs w:val="22"/>
        </w:rPr>
        <w:t>overwhelming</w:t>
      </w:r>
      <w:r w:rsidRPr="002D2EC8">
        <w:rPr>
          <w:rFonts w:ascii="Times New Roman" w:hAnsi="Times New Roman" w:cs="Times New Roman"/>
          <w:sz w:val="22"/>
          <w:szCs w:val="22"/>
        </w:rPr>
        <w:t xml:space="preserve"> and common among various </w:t>
      </w:r>
      <w:del w:id="16" w:author="Jason Holliday" w:date="2016-09-12T11:25:00Z">
        <w:r w:rsidR="00A72EB8" w:rsidRPr="002D2EC8" w:rsidDel="003D4932">
          <w:rPr>
            <w:rFonts w:ascii="Times New Roman" w:hAnsi="Times New Roman" w:cs="Times New Roman"/>
            <w:sz w:val="22"/>
            <w:szCs w:val="22"/>
          </w:rPr>
          <w:delText>deciduous</w:delText>
        </w:r>
        <w:r w:rsidRPr="002D2EC8" w:rsidDel="003D4932">
          <w:rPr>
            <w:rFonts w:ascii="Times New Roman" w:hAnsi="Times New Roman" w:cs="Times New Roman"/>
            <w:sz w:val="22"/>
            <w:szCs w:val="22"/>
          </w:rPr>
          <w:delText xml:space="preserve"> </w:delText>
        </w:r>
      </w:del>
      <w:r w:rsidRPr="002D2EC8">
        <w:rPr>
          <w:rFonts w:ascii="Times New Roman" w:hAnsi="Times New Roman" w:cs="Times New Roman"/>
          <w:sz w:val="22"/>
          <w:szCs w:val="22"/>
        </w:rPr>
        <w:t xml:space="preserve">trees and plant annuals, most of these studies were limited to few loci when it came to coalescent </w:t>
      </w:r>
      <w:r w:rsidRPr="002D2EC8">
        <w:rPr>
          <w:rFonts w:ascii="Times New Roman" w:hAnsi="Times New Roman" w:cs="Times New Roman"/>
          <w:color w:val="000000" w:themeColor="text1"/>
          <w:sz w:val="22"/>
          <w:szCs w:val="22"/>
        </w:rPr>
        <w:t>analyses</w:t>
      </w:r>
      <w:r w:rsidR="00A63F26" w:rsidRPr="002D2EC8">
        <w:rPr>
          <w:rFonts w:ascii="Times New Roman" w:hAnsi="Times New Roman" w:cs="Times New Roman"/>
          <w:color w:val="000000" w:themeColor="text1"/>
          <w:sz w:val="22"/>
          <w:szCs w:val="22"/>
        </w:rPr>
        <w:t xml:space="preserve"> </w:t>
      </w:r>
      <w:r w:rsidR="0003418A" w:rsidRPr="002D2EC8">
        <w:rPr>
          <w:rFonts w:ascii="Times New Roman" w:hAnsi="Times New Roman" w:cs="Times New Roman"/>
          <w:color w:val="000000" w:themeColor="text1"/>
          <w:sz w:val="22"/>
          <w:szCs w:val="22"/>
        </w:rPr>
        <w:fldChar w:fldCharType="begin">
          <w:fldData xml:space="preserve">PEVuZE5vdGU+PENpdGU+PEF1dGhvcj5Ib2xsaWRheTwvQXV0aG9yPjxZZWFyPjIwMTA8L1llYXI+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</w:fldData>
        </w:fldChar>
      </w:r>
      <w:r w:rsidR="0003418A" w:rsidRPr="002D2EC8">
        <w:rPr>
          <w:rFonts w:ascii="Times New Roman" w:hAnsi="Times New Roman" w:cs="Times New Roman"/>
          <w:color w:val="000000" w:themeColor="text1"/>
          <w:sz w:val="22"/>
          <w:szCs w:val="22"/>
        </w:rPr>
        <w:instrText xml:space="preserve"> ADDIN EN.CITE </w:instrText>
      </w:r>
      <w:r w:rsidR="0003418A" w:rsidRPr="002D2EC8">
        <w:rPr>
          <w:rFonts w:ascii="Times New Roman" w:hAnsi="Times New Roman" w:cs="Times New Roman"/>
          <w:color w:val="000000" w:themeColor="text1"/>
          <w:sz w:val="22"/>
          <w:szCs w:val="22"/>
        </w:rPr>
        <w:fldChar w:fldCharType="begin">
          <w:fldData xml:space="preserve">PEVuZE5vdGU+PENpdGU+PEF1dGhvcj5Ib2xsaWRheTwvQXV0aG9yPjxZZWFyPjIwMTA8L1llYXI+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</w:fldData>
        </w:fldChar>
      </w:r>
      <w:r w:rsidR="0003418A" w:rsidRPr="002D2EC8">
        <w:rPr>
          <w:rFonts w:ascii="Times New Roman" w:hAnsi="Times New Roman" w:cs="Times New Roman"/>
          <w:color w:val="000000" w:themeColor="text1"/>
          <w:sz w:val="22"/>
          <w:szCs w:val="22"/>
        </w:rPr>
        <w:instrText xml:space="preserve"> ADDIN EN.CITE.DATA </w:instrText>
      </w:r>
      <w:r w:rsidR="0003418A" w:rsidRPr="002D2EC8">
        <w:rPr>
          <w:rFonts w:ascii="Times New Roman" w:hAnsi="Times New Roman" w:cs="Times New Roman"/>
          <w:color w:val="000000" w:themeColor="text1"/>
          <w:sz w:val="22"/>
          <w:szCs w:val="22"/>
        </w:rPr>
      </w:r>
      <w:r w:rsidR="0003418A" w:rsidRPr="002D2EC8">
        <w:rPr>
          <w:rFonts w:ascii="Times New Roman" w:hAnsi="Times New Roman" w:cs="Times New Roman"/>
          <w:color w:val="000000" w:themeColor="text1"/>
          <w:sz w:val="22"/>
          <w:szCs w:val="22"/>
        </w:rPr>
        <w:fldChar w:fldCharType="end"/>
      </w:r>
      <w:r w:rsidR="0003418A" w:rsidRPr="002D2EC8">
        <w:rPr>
          <w:rFonts w:ascii="Times New Roman" w:hAnsi="Times New Roman" w:cs="Times New Roman"/>
          <w:color w:val="000000" w:themeColor="text1"/>
          <w:sz w:val="22"/>
          <w:szCs w:val="22"/>
        </w:rPr>
      </w:r>
      <w:r w:rsidR="0003418A" w:rsidRPr="002D2EC8">
        <w:rPr>
          <w:rFonts w:ascii="Times New Roman" w:hAnsi="Times New Roman" w:cs="Times New Roman"/>
          <w:color w:val="000000" w:themeColor="text1"/>
          <w:sz w:val="22"/>
          <w:szCs w:val="22"/>
        </w:rPr>
        <w:fldChar w:fldCharType="separate"/>
      </w:r>
      <w:r w:rsidR="0003418A" w:rsidRPr="002D2EC8">
        <w:rPr>
          <w:rFonts w:ascii="Times New Roman" w:hAnsi="Times New Roman" w:cs="Times New Roman"/>
          <w:noProof/>
          <w:color w:val="000000" w:themeColor="text1"/>
          <w:sz w:val="22"/>
          <w:szCs w:val="22"/>
        </w:rPr>
        <w:t>(Holliday et al., 2010, Keller et al., 2011, Pyhajarvi et al., 2007)</w:t>
      </w:r>
      <w:r w:rsidR="0003418A" w:rsidRPr="002D2EC8">
        <w:rPr>
          <w:rFonts w:ascii="Times New Roman" w:hAnsi="Times New Roman" w:cs="Times New Roman"/>
          <w:color w:val="000000" w:themeColor="text1"/>
          <w:sz w:val="22"/>
          <w:szCs w:val="22"/>
        </w:rPr>
        <w:fldChar w:fldCharType="end"/>
      </w:r>
      <w:r w:rsidRPr="002D2EC8">
        <w:rPr>
          <w:rFonts w:ascii="Times New Roman" w:hAnsi="Times New Roman" w:cs="Times New Roman"/>
          <w:color w:val="000000" w:themeColor="text1"/>
          <w:sz w:val="22"/>
          <w:szCs w:val="22"/>
        </w:rPr>
        <w:t xml:space="preserve">. </w:t>
      </w:r>
      <w:r w:rsidRPr="002D2EC8">
        <w:rPr>
          <w:rFonts w:ascii="Times New Roman" w:hAnsi="Times New Roman" w:cs="Times New Roman"/>
          <w:sz w:val="22"/>
          <w:szCs w:val="22"/>
        </w:rPr>
        <w:t xml:space="preserve">Recent advances in coalescent theory and large scale availability of whole genome data in non-model organisms have brought major advances in our understanding of genetic variation, and what the underlying patterns of genetic variation can tell us about the </w:t>
      </w:r>
      <w:r w:rsidR="00B813DD" w:rsidRPr="002D2EC8">
        <w:rPr>
          <w:rFonts w:ascii="Times New Roman" w:hAnsi="Times New Roman" w:cs="Times New Roman"/>
          <w:sz w:val="22"/>
          <w:szCs w:val="22"/>
        </w:rPr>
        <w:t>organism’s</w:t>
      </w:r>
      <w:r w:rsidRPr="002D2EC8">
        <w:rPr>
          <w:rFonts w:ascii="Times New Roman" w:hAnsi="Times New Roman" w:cs="Times New Roman"/>
          <w:sz w:val="22"/>
          <w:szCs w:val="22"/>
        </w:rPr>
        <w:t xml:space="preserve"> history. The </w:t>
      </w:r>
      <w:r w:rsidR="00A72EB8" w:rsidRPr="002D2EC8">
        <w:rPr>
          <w:rFonts w:ascii="Times New Roman" w:hAnsi="Times New Roman" w:cs="Times New Roman"/>
          <w:sz w:val="22"/>
          <w:szCs w:val="22"/>
        </w:rPr>
        <w:t>coalescent</w:t>
      </w:r>
      <w:r w:rsidRPr="002D2EC8">
        <w:rPr>
          <w:rFonts w:ascii="Times New Roman" w:hAnsi="Times New Roman" w:cs="Times New Roman"/>
          <w:sz w:val="22"/>
          <w:szCs w:val="22"/>
        </w:rPr>
        <w:t xml:space="preserve"> analyses which were limited to few loci can now use whole genome sequences to understand population history, divergence and </w:t>
      </w:r>
      <w:r w:rsidR="00A72EB8" w:rsidRPr="002D2EC8">
        <w:rPr>
          <w:rFonts w:ascii="Times New Roman" w:hAnsi="Times New Roman" w:cs="Times New Roman"/>
          <w:color w:val="000000" w:themeColor="text1"/>
          <w:sz w:val="22"/>
          <w:szCs w:val="22"/>
        </w:rPr>
        <w:t>introgression</w:t>
      </w:r>
      <w:r w:rsidR="00EE7C52" w:rsidRPr="002D2EC8">
        <w:rPr>
          <w:rFonts w:ascii="Times New Roman" w:hAnsi="Times New Roman" w:cs="Times New Roman"/>
          <w:color w:val="000000" w:themeColor="text1"/>
          <w:sz w:val="22"/>
          <w:szCs w:val="22"/>
        </w:rPr>
        <w:t xml:space="preserve"> </w:t>
      </w:r>
      <w:r w:rsidR="00EE7C52" w:rsidRPr="002D2EC8">
        <w:rPr>
          <w:rFonts w:ascii="Times New Roman" w:hAnsi="Times New Roman" w:cs="Times New Roman"/>
          <w:color w:val="000000" w:themeColor="text1"/>
          <w:sz w:val="22"/>
          <w:szCs w:val="22"/>
        </w:rPr>
        <w:fldChar w:fldCharType="begin">
          <w:fldData xml:space="preserve">PEVuZE5vdGU+PENpdGU+PEF1dGhvcj5MaTwvQXV0aG9yPjxZZWFyPjIwMTE8L1llYXI+PFJlY051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</w:fldData>
        </w:fldChar>
      </w:r>
      <w:r w:rsidR="006F49D9" w:rsidRPr="002D2EC8">
        <w:rPr>
          <w:rFonts w:ascii="Times New Roman" w:hAnsi="Times New Roman" w:cs="Times New Roman"/>
          <w:color w:val="000000" w:themeColor="text1"/>
          <w:sz w:val="22"/>
          <w:szCs w:val="22"/>
        </w:rPr>
        <w:instrText xml:space="preserve"> ADDIN EN.CITE </w:instrText>
      </w:r>
      <w:r w:rsidR="006F49D9" w:rsidRPr="002D2EC8">
        <w:rPr>
          <w:rFonts w:ascii="Times New Roman" w:hAnsi="Times New Roman" w:cs="Times New Roman"/>
          <w:color w:val="000000" w:themeColor="text1"/>
          <w:sz w:val="22"/>
          <w:szCs w:val="22"/>
        </w:rPr>
        <w:fldChar w:fldCharType="begin">
          <w:fldData xml:space="preserve">PEVuZE5vdGU+PENpdGU+PEF1dGhvcj5MaTwvQXV0aG9yPjxZZWFyPjIwMTE8L1llYXI+PFJlY051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</w:fldData>
        </w:fldChar>
      </w:r>
      <w:r w:rsidR="006F49D9" w:rsidRPr="002D2EC8">
        <w:rPr>
          <w:rFonts w:ascii="Times New Roman" w:hAnsi="Times New Roman" w:cs="Times New Roman"/>
          <w:color w:val="000000" w:themeColor="text1"/>
          <w:sz w:val="22"/>
          <w:szCs w:val="22"/>
        </w:rPr>
        <w:instrText xml:space="preserve"> ADDIN EN.CITE.DATA </w:instrText>
      </w:r>
      <w:r w:rsidR="006F49D9" w:rsidRPr="002D2EC8">
        <w:rPr>
          <w:rFonts w:ascii="Times New Roman" w:hAnsi="Times New Roman" w:cs="Times New Roman"/>
          <w:color w:val="000000" w:themeColor="text1"/>
          <w:sz w:val="22"/>
          <w:szCs w:val="22"/>
        </w:rPr>
      </w:r>
      <w:r w:rsidR="006F49D9" w:rsidRPr="002D2EC8">
        <w:rPr>
          <w:rFonts w:ascii="Times New Roman" w:hAnsi="Times New Roman" w:cs="Times New Roman"/>
          <w:color w:val="000000" w:themeColor="text1"/>
          <w:sz w:val="22"/>
          <w:szCs w:val="22"/>
        </w:rPr>
        <w:fldChar w:fldCharType="end"/>
      </w:r>
      <w:r w:rsidR="00EE7C52" w:rsidRPr="002D2EC8">
        <w:rPr>
          <w:rFonts w:ascii="Times New Roman" w:hAnsi="Times New Roman" w:cs="Times New Roman"/>
          <w:color w:val="000000" w:themeColor="text1"/>
          <w:sz w:val="22"/>
          <w:szCs w:val="22"/>
        </w:rPr>
      </w:r>
      <w:r w:rsidR="00EE7C52" w:rsidRPr="002D2EC8">
        <w:rPr>
          <w:rFonts w:ascii="Times New Roman" w:hAnsi="Times New Roman" w:cs="Times New Roman"/>
          <w:color w:val="000000" w:themeColor="text1"/>
          <w:sz w:val="22"/>
          <w:szCs w:val="22"/>
        </w:rPr>
        <w:fldChar w:fldCharType="separate"/>
      </w:r>
      <w:r w:rsidR="006F49D9" w:rsidRPr="002D2EC8">
        <w:rPr>
          <w:rFonts w:ascii="Times New Roman" w:hAnsi="Times New Roman" w:cs="Times New Roman"/>
          <w:noProof/>
          <w:color w:val="000000" w:themeColor="text1"/>
          <w:sz w:val="22"/>
          <w:szCs w:val="22"/>
        </w:rPr>
        <w:t>(Li and Durbin, 2011, Schiffels and Durbin, 2014, Liu and Fu, 2015)</w:t>
      </w:r>
      <w:r w:rsidR="00EE7C52" w:rsidRPr="002D2EC8">
        <w:rPr>
          <w:rFonts w:ascii="Times New Roman" w:hAnsi="Times New Roman" w:cs="Times New Roman"/>
          <w:color w:val="000000" w:themeColor="text1"/>
          <w:sz w:val="22"/>
          <w:szCs w:val="22"/>
        </w:rPr>
        <w:fldChar w:fldCharType="end"/>
      </w:r>
      <w:r w:rsidRPr="002D2EC8">
        <w:rPr>
          <w:rFonts w:ascii="Times New Roman" w:hAnsi="Times New Roman" w:cs="Times New Roman"/>
          <w:sz w:val="22"/>
          <w:szCs w:val="22"/>
        </w:rPr>
        <w:t xml:space="preserve">. </w:t>
      </w:r>
    </w:p>
    <w:p w14:paraId="05A5D76A" w14:textId="77777777" w:rsidR="003D4932" w:rsidRDefault="003D4932" w:rsidP="002C03DC">
      <w:pPr>
        <w:spacing w:line="480" w:lineRule="auto"/>
        <w:rPr>
          <w:ins w:id="17" w:author="Jason Holliday" w:date="2016-09-12T11:25:00Z"/>
          <w:rFonts w:ascii="Times New Roman" w:hAnsi="Times New Roman" w:cs="Times New Roman"/>
          <w:sz w:val="22"/>
          <w:szCs w:val="22"/>
        </w:rPr>
      </w:pPr>
    </w:p>
    <w:p w14:paraId="7CCF515D" w14:textId="201C76B9" w:rsidR="006D5CB8" w:rsidRPr="002D2EC8"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 xml:space="preserve">In flowering plants, especially in the case of trees, the speciation process can be very </w:t>
      </w:r>
      <w:commentRangeStart w:id="18"/>
      <w:r w:rsidRPr="002D2EC8">
        <w:rPr>
          <w:rFonts w:ascii="Times New Roman" w:hAnsi="Times New Roman" w:cs="Times New Roman"/>
          <w:sz w:val="22"/>
          <w:szCs w:val="22"/>
        </w:rPr>
        <w:t>intricate</w:t>
      </w:r>
      <w:commentRangeEnd w:id="18"/>
      <w:r w:rsidR="00D52B5E">
        <w:rPr>
          <w:rStyle w:val="CommentReference"/>
        </w:rPr>
        <w:commentReference w:id="18"/>
      </w:r>
      <w:r w:rsidRPr="002D2EC8">
        <w:rPr>
          <w:rFonts w:ascii="Times New Roman" w:hAnsi="Times New Roman" w:cs="Times New Roman"/>
          <w:sz w:val="22"/>
          <w:szCs w:val="22"/>
        </w:rPr>
        <w:t xml:space="preserve"> and complex</w:t>
      </w:r>
      <w:r w:rsidR="00B96B24" w:rsidRPr="002D2EC8">
        <w:rPr>
          <w:rFonts w:ascii="Times New Roman" w:hAnsi="Times New Roman" w:cs="Times New Roman"/>
          <w:sz w:val="22"/>
          <w:szCs w:val="22"/>
        </w:rPr>
        <w:t xml:space="preserve"> </w:t>
      </w:r>
      <w:r w:rsidR="00B96B24" w:rsidRPr="002D2EC8">
        <w:rPr>
          <w:rFonts w:ascii="Times New Roman" w:hAnsi="Times New Roman" w:cs="Times New Roman"/>
          <w:sz w:val="22"/>
          <w:szCs w:val="22"/>
        </w:rPr>
        <w:fldChar w:fldCharType="begin">
          <w:fldData xml:space="preserve">PEVuZE5vdGU+PENpdGU+PEF1dGhvcj5Db3luZTwvQXV0aG9yPjxZZWFyPjIwMDQ8L1llYXI+PFJl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</w:fldData>
        </w:fldChar>
      </w:r>
      <w:r w:rsidR="00B96B24" w:rsidRPr="002D2EC8">
        <w:rPr>
          <w:rFonts w:ascii="Times New Roman" w:hAnsi="Times New Roman" w:cs="Times New Roman"/>
          <w:sz w:val="22"/>
          <w:szCs w:val="22"/>
        </w:rPr>
        <w:instrText xml:space="preserve"> ADDIN EN.CITE </w:instrText>
      </w:r>
      <w:r w:rsidR="00B96B24" w:rsidRPr="002D2EC8">
        <w:rPr>
          <w:rFonts w:ascii="Times New Roman" w:hAnsi="Times New Roman" w:cs="Times New Roman"/>
          <w:sz w:val="22"/>
          <w:szCs w:val="22"/>
        </w:rPr>
        <w:fldChar w:fldCharType="begin">
          <w:fldData xml:space="preserve">PEVuZE5vdGU+PENpdGU+PEF1dGhvcj5Db3luZTwvQXV0aG9yPjxZZWFyPjIwMDQ8L1llYXI+PFJl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</w:fldData>
        </w:fldChar>
      </w:r>
      <w:r w:rsidR="00B96B24" w:rsidRPr="002D2EC8">
        <w:rPr>
          <w:rFonts w:ascii="Times New Roman" w:hAnsi="Times New Roman" w:cs="Times New Roman"/>
          <w:sz w:val="22"/>
          <w:szCs w:val="22"/>
        </w:rPr>
        <w:instrText xml:space="preserve"> ADDIN EN.CITE.DATA </w:instrText>
      </w:r>
      <w:r w:rsidR="00B96B24" w:rsidRPr="002D2EC8">
        <w:rPr>
          <w:rFonts w:ascii="Times New Roman" w:hAnsi="Times New Roman" w:cs="Times New Roman"/>
          <w:sz w:val="22"/>
          <w:szCs w:val="22"/>
        </w:rPr>
      </w:r>
      <w:r w:rsidR="00B96B24" w:rsidRPr="002D2EC8">
        <w:rPr>
          <w:rFonts w:ascii="Times New Roman" w:hAnsi="Times New Roman" w:cs="Times New Roman"/>
          <w:sz w:val="22"/>
          <w:szCs w:val="22"/>
        </w:rPr>
        <w:fldChar w:fldCharType="end"/>
      </w:r>
      <w:r w:rsidR="00B96B24" w:rsidRPr="002D2EC8">
        <w:rPr>
          <w:rFonts w:ascii="Times New Roman" w:hAnsi="Times New Roman" w:cs="Times New Roman"/>
          <w:sz w:val="22"/>
          <w:szCs w:val="22"/>
        </w:rPr>
      </w:r>
      <w:r w:rsidR="00B96B24" w:rsidRPr="002D2EC8">
        <w:rPr>
          <w:rFonts w:ascii="Times New Roman" w:hAnsi="Times New Roman" w:cs="Times New Roman"/>
          <w:sz w:val="22"/>
          <w:szCs w:val="22"/>
        </w:rPr>
        <w:fldChar w:fldCharType="separate"/>
      </w:r>
      <w:r w:rsidR="00B96B24" w:rsidRPr="002D2EC8">
        <w:rPr>
          <w:rFonts w:ascii="Times New Roman" w:hAnsi="Times New Roman" w:cs="Times New Roman"/>
          <w:noProof/>
          <w:sz w:val="22"/>
          <w:szCs w:val="22"/>
        </w:rPr>
        <w:t>(Coyne and Orr, 2004, Rieseberg and Willis, 2007)</w:t>
      </w:r>
      <w:r w:rsidR="00B96B24" w:rsidRPr="002D2EC8">
        <w:rPr>
          <w:rFonts w:ascii="Times New Roman" w:hAnsi="Times New Roman" w:cs="Times New Roman"/>
          <w:sz w:val="22"/>
          <w:szCs w:val="22"/>
        </w:rPr>
        <w:fldChar w:fldCharType="end"/>
      </w:r>
      <w:r w:rsidRPr="002D2EC8">
        <w:rPr>
          <w:rFonts w:ascii="Times New Roman" w:hAnsi="Times New Roman" w:cs="Times New Roman"/>
          <w:sz w:val="22"/>
          <w:szCs w:val="22"/>
        </w:rPr>
        <w:t xml:space="preserve">. Being very different in biology from animals and microbes, most speciation and divergence models can be naïve and overly </w:t>
      </w:r>
      <w:r w:rsidR="00A72EB8" w:rsidRPr="002D2EC8">
        <w:rPr>
          <w:rFonts w:ascii="Times New Roman" w:hAnsi="Times New Roman" w:cs="Times New Roman"/>
          <w:sz w:val="22"/>
          <w:szCs w:val="22"/>
        </w:rPr>
        <w:t>simplistic</w:t>
      </w:r>
      <w:r w:rsidRPr="002D2EC8">
        <w:rPr>
          <w:rFonts w:ascii="Times New Roman" w:hAnsi="Times New Roman" w:cs="Times New Roman"/>
          <w:sz w:val="22"/>
          <w:szCs w:val="22"/>
        </w:rPr>
        <w:t xml:space="preserve"> in case of </w:t>
      </w:r>
      <w:commentRangeStart w:id="19"/>
      <w:r w:rsidRPr="002D2EC8">
        <w:rPr>
          <w:rFonts w:ascii="Times New Roman" w:hAnsi="Times New Roman" w:cs="Times New Roman"/>
          <w:sz w:val="22"/>
          <w:szCs w:val="22"/>
        </w:rPr>
        <w:t>trees</w:t>
      </w:r>
      <w:commentRangeEnd w:id="19"/>
      <w:r w:rsidR="00D52B5E">
        <w:rPr>
          <w:rStyle w:val="CommentReference"/>
        </w:rPr>
        <w:commentReference w:id="19"/>
      </w:r>
      <w:r w:rsidRPr="002D2EC8">
        <w:rPr>
          <w:rFonts w:ascii="Times New Roman" w:hAnsi="Times New Roman" w:cs="Times New Roman"/>
          <w:sz w:val="22"/>
          <w:szCs w:val="22"/>
        </w:rPr>
        <w:t>. Trees have a very rampant gene-flow among themselves, which can exte</w:t>
      </w:r>
      <w:r w:rsidR="00C55CDB" w:rsidRPr="002D2EC8">
        <w:rPr>
          <w:rFonts w:ascii="Times New Roman" w:hAnsi="Times New Roman" w:cs="Times New Roman"/>
          <w:sz w:val="22"/>
          <w:szCs w:val="22"/>
        </w:rPr>
        <w:t xml:space="preserve">nd from few to hundreds of </w:t>
      </w:r>
      <w:commentRangeStart w:id="20"/>
      <w:r w:rsidR="00C55CDB" w:rsidRPr="002D2EC8">
        <w:rPr>
          <w:rFonts w:ascii="Times New Roman" w:hAnsi="Times New Roman" w:cs="Times New Roman"/>
          <w:sz w:val="22"/>
          <w:szCs w:val="22"/>
        </w:rPr>
        <w:t>meters</w:t>
      </w:r>
      <w:commentRangeEnd w:id="20"/>
      <w:r w:rsidR="00D52B5E">
        <w:rPr>
          <w:rStyle w:val="CommentReference"/>
        </w:rPr>
        <w:commentReference w:id="20"/>
      </w:r>
      <w:r w:rsidR="00B96B24" w:rsidRPr="002D2EC8">
        <w:rPr>
          <w:rFonts w:ascii="Times New Roman" w:hAnsi="Times New Roman" w:cs="Times New Roman"/>
          <w:sz w:val="22"/>
          <w:szCs w:val="22"/>
        </w:rPr>
        <w:t xml:space="preserve"> </w:t>
      </w:r>
      <w:r w:rsidR="00B96B24" w:rsidRPr="002D2EC8">
        <w:rPr>
          <w:rFonts w:ascii="Times New Roman" w:hAnsi="Times New Roman" w:cs="Times New Roman"/>
          <w:sz w:val="22"/>
          <w:szCs w:val="22"/>
        </w:rPr>
        <w:fldChar w:fldCharType="begin">
          <w:fldData xml:space="preserve">PEVuZE5vdGU+PENpdGU+PEF1dGhvcj5IYW1yaWNrPC9BdXRob3I+PFllYXI+MjAwMDwvWWVhcj48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</w:fldData>
        </w:fldChar>
      </w:r>
      <w:r w:rsidR="00B96B24" w:rsidRPr="002D2EC8">
        <w:rPr>
          <w:rFonts w:ascii="Times New Roman" w:hAnsi="Times New Roman" w:cs="Times New Roman"/>
          <w:sz w:val="22"/>
          <w:szCs w:val="22"/>
        </w:rPr>
        <w:instrText xml:space="preserve"> ADDIN EN.CITE </w:instrText>
      </w:r>
      <w:r w:rsidR="00B96B24" w:rsidRPr="002D2EC8">
        <w:rPr>
          <w:rFonts w:ascii="Times New Roman" w:hAnsi="Times New Roman" w:cs="Times New Roman"/>
          <w:sz w:val="22"/>
          <w:szCs w:val="22"/>
        </w:rPr>
        <w:fldChar w:fldCharType="begin">
          <w:fldData xml:space="preserve">PEVuZE5vdGU+PENpdGU+PEF1dGhvcj5IYW1yaWNrPC9BdXRob3I+PFllYXI+MjAwMDwvWWVhcj48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</w:fldData>
        </w:fldChar>
      </w:r>
      <w:r w:rsidR="00B96B24" w:rsidRPr="002D2EC8">
        <w:rPr>
          <w:rFonts w:ascii="Times New Roman" w:hAnsi="Times New Roman" w:cs="Times New Roman"/>
          <w:sz w:val="22"/>
          <w:szCs w:val="22"/>
        </w:rPr>
        <w:instrText xml:space="preserve"> ADDIN EN.CITE.DATA </w:instrText>
      </w:r>
      <w:r w:rsidR="00B96B24" w:rsidRPr="002D2EC8">
        <w:rPr>
          <w:rFonts w:ascii="Times New Roman" w:hAnsi="Times New Roman" w:cs="Times New Roman"/>
          <w:sz w:val="22"/>
          <w:szCs w:val="22"/>
        </w:rPr>
      </w:r>
      <w:r w:rsidR="00B96B24" w:rsidRPr="002D2EC8">
        <w:rPr>
          <w:rFonts w:ascii="Times New Roman" w:hAnsi="Times New Roman" w:cs="Times New Roman"/>
          <w:sz w:val="22"/>
          <w:szCs w:val="22"/>
        </w:rPr>
        <w:fldChar w:fldCharType="end"/>
      </w:r>
      <w:r w:rsidR="00B96B24" w:rsidRPr="002D2EC8">
        <w:rPr>
          <w:rFonts w:ascii="Times New Roman" w:hAnsi="Times New Roman" w:cs="Times New Roman"/>
          <w:sz w:val="22"/>
          <w:szCs w:val="22"/>
        </w:rPr>
      </w:r>
      <w:r w:rsidR="00B96B24" w:rsidRPr="002D2EC8">
        <w:rPr>
          <w:rFonts w:ascii="Times New Roman" w:hAnsi="Times New Roman" w:cs="Times New Roman"/>
          <w:sz w:val="22"/>
          <w:szCs w:val="22"/>
        </w:rPr>
        <w:fldChar w:fldCharType="separate"/>
      </w:r>
      <w:r w:rsidR="00B96B24" w:rsidRPr="002D2EC8">
        <w:rPr>
          <w:rFonts w:ascii="Times New Roman" w:hAnsi="Times New Roman" w:cs="Times New Roman"/>
          <w:noProof/>
          <w:sz w:val="22"/>
          <w:szCs w:val="22"/>
        </w:rPr>
        <w:t>(Hamrick, 2000, Savolainen et al., 2007)</w:t>
      </w:r>
      <w:r w:rsidR="00B96B24" w:rsidRPr="002D2EC8">
        <w:rPr>
          <w:rFonts w:ascii="Times New Roman" w:hAnsi="Times New Roman" w:cs="Times New Roman"/>
          <w:sz w:val="22"/>
          <w:szCs w:val="22"/>
        </w:rPr>
        <w:fldChar w:fldCharType="end"/>
      </w:r>
      <w:r w:rsidRPr="002D2EC8">
        <w:rPr>
          <w:rFonts w:ascii="Times New Roman" w:hAnsi="Times New Roman" w:cs="Times New Roman"/>
          <w:sz w:val="22"/>
          <w:szCs w:val="22"/>
        </w:rPr>
        <w:t xml:space="preserve">. This kind of migration slows down the </w:t>
      </w:r>
      <w:r w:rsidR="00A72EB8" w:rsidRPr="002D2EC8">
        <w:rPr>
          <w:rFonts w:ascii="Times New Roman" w:hAnsi="Times New Roman" w:cs="Times New Roman"/>
          <w:sz w:val="22"/>
          <w:szCs w:val="22"/>
        </w:rPr>
        <w:t>evolutionary</w:t>
      </w:r>
      <w:r w:rsidRPr="002D2EC8">
        <w:rPr>
          <w:rFonts w:ascii="Times New Roman" w:hAnsi="Times New Roman" w:cs="Times New Roman"/>
          <w:sz w:val="22"/>
          <w:szCs w:val="22"/>
        </w:rPr>
        <w:t xml:space="preserve"> process, and makes it very hard to decipher the signals of natural selection in genetic </w:t>
      </w:r>
      <w:commentRangeStart w:id="21"/>
      <w:r w:rsidRPr="002D2EC8">
        <w:rPr>
          <w:rFonts w:ascii="Times New Roman" w:hAnsi="Times New Roman" w:cs="Times New Roman"/>
          <w:sz w:val="22"/>
          <w:szCs w:val="22"/>
        </w:rPr>
        <w:t>variation</w:t>
      </w:r>
      <w:commentRangeEnd w:id="21"/>
      <w:r w:rsidR="00D52B5E">
        <w:rPr>
          <w:rStyle w:val="CommentReference"/>
        </w:rPr>
        <w:commentReference w:id="21"/>
      </w:r>
      <w:r w:rsidR="00AA6630" w:rsidRPr="002D2EC8">
        <w:rPr>
          <w:rFonts w:ascii="Times New Roman" w:hAnsi="Times New Roman" w:cs="Times New Roman"/>
          <w:sz w:val="22"/>
          <w:szCs w:val="22"/>
        </w:rPr>
        <w:t xml:space="preserve"> </w:t>
      </w:r>
      <w:r w:rsidR="00AA6630" w:rsidRPr="002D2EC8">
        <w:rPr>
          <w:rFonts w:ascii="Times New Roman" w:hAnsi="Times New Roman" w:cs="Times New Roman"/>
          <w:sz w:val="22"/>
          <w:szCs w:val="22"/>
        </w:rPr>
        <w:fldChar w:fldCharType="begin">
          <w:fldData xml:space="preserve">PEVuZE5vdGU+PENpdGU+PEF1dGhvcj5OZWFsZTwvQXV0aG9yPjxZZWFyPjIwMTE8L1llYXI+PFJl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</w:fldData>
        </w:fldChar>
      </w:r>
      <w:r w:rsidR="00AA6630" w:rsidRPr="002D2EC8">
        <w:rPr>
          <w:rFonts w:ascii="Times New Roman" w:hAnsi="Times New Roman" w:cs="Times New Roman"/>
          <w:sz w:val="22"/>
          <w:szCs w:val="22"/>
        </w:rPr>
        <w:instrText xml:space="preserve"> ADDIN EN.CITE </w:instrText>
      </w:r>
      <w:r w:rsidR="00AA6630" w:rsidRPr="002D2EC8">
        <w:rPr>
          <w:rFonts w:ascii="Times New Roman" w:hAnsi="Times New Roman" w:cs="Times New Roman"/>
          <w:sz w:val="22"/>
          <w:szCs w:val="22"/>
        </w:rPr>
        <w:fldChar w:fldCharType="begin">
          <w:fldData xml:space="preserve">PEVuZE5vdGU+PENpdGU+PEF1dGhvcj5OZWFsZTwvQXV0aG9yPjxZZWFyPjIwMTE8L1llYXI+PFJl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</w:fldData>
        </w:fldChar>
      </w:r>
      <w:r w:rsidR="00AA6630" w:rsidRPr="002D2EC8">
        <w:rPr>
          <w:rFonts w:ascii="Times New Roman" w:hAnsi="Times New Roman" w:cs="Times New Roman"/>
          <w:sz w:val="22"/>
          <w:szCs w:val="22"/>
        </w:rPr>
        <w:instrText xml:space="preserve"> ADDIN EN.CITE.DATA </w:instrText>
      </w:r>
      <w:r w:rsidR="00AA6630" w:rsidRPr="002D2EC8">
        <w:rPr>
          <w:rFonts w:ascii="Times New Roman" w:hAnsi="Times New Roman" w:cs="Times New Roman"/>
          <w:sz w:val="22"/>
          <w:szCs w:val="22"/>
        </w:rPr>
      </w:r>
      <w:r w:rsidR="00AA6630" w:rsidRPr="002D2EC8">
        <w:rPr>
          <w:rFonts w:ascii="Times New Roman" w:hAnsi="Times New Roman" w:cs="Times New Roman"/>
          <w:sz w:val="22"/>
          <w:szCs w:val="22"/>
        </w:rPr>
        <w:fldChar w:fldCharType="end"/>
      </w:r>
      <w:r w:rsidR="00AA6630" w:rsidRPr="002D2EC8">
        <w:rPr>
          <w:rFonts w:ascii="Times New Roman" w:hAnsi="Times New Roman" w:cs="Times New Roman"/>
          <w:sz w:val="22"/>
          <w:szCs w:val="22"/>
        </w:rPr>
      </w:r>
      <w:r w:rsidR="00AA6630" w:rsidRPr="002D2EC8">
        <w:rPr>
          <w:rFonts w:ascii="Times New Roman" w:hAnsi="Times New Roman" w:cs="Times New Roman"/>
          <w:sz w:val="22"/>
          <w:szCs w:val="22"/>
        </w:rPr>
        <w:fldChar w:fldCharType="separate"/>
      </w:r>
      <w:r w:rsidR="00AA6630" w:rsidRPr="002D2EC8">
        <w:rPr>
          <w:rFonts w:ascii="Times New Roman" w:hAnsi="Times New Roman" w:cs="Times New Roman"/>
          <w:noProof/>
          <w:sz w:val="22"/>
          <w:szCs w:val="22"/>
        </w:rPr>
        <w:t>(Neale and Kremer, 2011, Savolainen et al., 2007)</w:t>
      </w:r>
      <w:r w:rsidR="00AA6630" w:rsidRPr="002D2EC8">
        <w:rPr>
          <w:rFonts w:ascii="Times New Roman" w:hAnsi="Times New Roman" w:cs="Times New Roman"/>
          <w:sz w:val="22"/>
          <w:szCs w:val="22"/>
        </w:rPr>
        <w:fldChar w:fldCharType="end"/>
      </w:r>
      <w:r w:rsidRPr="002D2EC8">
        <w:rPr>
          <w:rFonts w:ascii="Times New Roman" w:hAnsi="Times New Roman" w:cs="Times New Roman"/>
          <w:sz w:val="22"/>
          <w:szCs w:val="22"/>
        </w:rPr>
        <w:t xml:space="preserve">. </w:t>
      </w:r>
      <w:r w:rsidR="00C55CDB" w:rsidRPr="002D2EC8">
        <w:rPr>
          <w:rFonts w:ascii="Times New Roman" w:hAnsi="Times New Roman" w:cs="Times New Roman"/>
          <w:sz w:val="22"/>
          <w:szCs w:val="22"/>
        </w:rPr>
        <w:t>Moreover, range wide expansion after the clearing of glaciers have led to the recurrent bottleneck and founder affects</w:t>
      </w:r>
      <w:r w:rsidR="002C430B" w:rsidRPr="002D2EC8">
        <w:rPr>
          <w:rFonts w:ascii="Times New Roman" w:hAnsi="Times New Roman" w:cs="Times New Roman"/>
          <w:sz w:val="22"/>
          <w:szCs w:val="22"/>
        </w:rPr>
        <w:t xml:space="preserve"> followed by population expansion</w:t>
      </w:r>
      <w:r w:rsidR="00C55CDB" w:rsidRPr="002D2EC8">
        <w:rPr>
          <w:rFonts w:ascii="Times New Roman" w:hAnsi="Times New Roman" w:cs="Times New Roman"/>
          <w:sz w:val="22"/>
          <w:szCs w:val="22"/>
        </w:rPr>
        <w:t>, leading to it being o</w:t>
      </w:r>
      <w:r w:rsidR="00B96B24" w:rsidRPr="002D2EC8">
        <w:rPr>
          <w:rFonts w:ascii="Times New Roman" w:hAnsi="Times New Roman" w:cs="Times New Roman"/>
          <w:sz w:val="22"/>
          <w:szCs w:val="22"/>
        </w:rPr>
        <w:t>ne of the predominant</w:t>
      </w:r>
      <w:r w:rsidR="00C55CDB" w:rsidRPr="002D2EC8">
        <w:rPr>
          <w:rFonts w:ascii="Times New Roman" w:hAnsi="Times New Roman" w:cs="Times New Roman"/>
          <w:sz w:val="22"/>
          <w:szCs w:val="22"/>
        </w:rPr>
        <w:t xml:space="preserve"> factors affecting natural variation</w:t>
      </w:r>
      <w:r w:rsidR="00B96B24" w:rsidRPr="002D2EC8">
        <w:rPr>
          <w:rFonts w:ascii="Times New Roman" w:hAnsi="Times New Roman" w:cs="Times New Roman"/>
          <w:sz w:val="22"/>
          <w:szCs w:val="22"/>
        </w:rPr>
        <w:t xml:space="preserve"> </w:t>
      </w:r>
      <w:r w:rsidR="00916C12" w:rsidRPr="002D2EC8">
        <w:rPr>
          <w:rFonts w:ascii="Times New Roman" w:hAnsi="Times New Roman" w:cs="Times New Roman"/>
          <w:sz w:val="22"/>
          <w:szCs w:val="22"/>
        </w:rPr>
        <w:fldChar w:fldCharType="begin"/>
      </w:r>
      <w:r w:rsidR="00916C12" w:rsidRPr="002D2EC8">
        <w:rPr>
          <w:rFonts w:ascii="Times New Roman" w:hAnsi="Times New Roman" w:cs="Times New Roman"/>
          <w:sz w:val="22"/>
          <w:szCs w:val="22"/>
        </w:rPr>
        <w:instrText xml:space="preserve"> ADDIN EN.CITE &lt;EndNote&gt;&lt;Cite&gt;&lt;Author&gt;Excoffier&lt;/Author&gt;&lt;Year&gt;2009&lt;/Year&gt;&lt;RecNum&gt;323&lt;/RecNum&gt;&lt;DisplayText&gt;(Excoffier et al., 2009)&lt;/DisplayText&gt;&lt;record&gt;&lt;rec-number&gt;323&lt;/rec-number&gt;&lt;foreign-keys&gt;&lt;key app="EN" db-id="tdzzrxv0yveat4evtvexttdxrt00wdaaz5df" timestamp="1471033092"&gt;323&lt;/key&gt;&lt;/foreign-keys&gt;&lt;ref-type name="Journal Article"&gt;17&lt;/ref-type&gt;&lt;contributors&gt;&lt;authors&gt;&lt;author&gt;Excoffier, L.&lt;/author&gt;&lt;author&gt;Foll, M.&lt;/author&gt;&lt;author&gt;Petit, R. J.&lt;/author&gt;&lt;/authors&gt;&lt;/contributors&gt;&lt;auth-address&gt;Univ Bern, Inst Ecol &amp;amp; Evolut, Computat &amp;amp; Mol Populat Genet Lab, CH-3012 Bern, Switzerland&amp;#xD;Swiss Inst Bioinformat, CH-1015 Lausanne, Switzerland&amp;#xD;INRA, UMR Biodivers Genes &amp;amp; Communities, F-33610 Cestas, France&amp;#xD;Univ Bordeaux, UMR Biodivers Genes &amp;amp; Communities, F-33610 Cestas, France&lt;/auth-address&gt;&lt;titles&gt;&lt;title&gt;Genetic Consequences of Range Expansions&lt;/title&gt;&lt;secondary-title&gt;Annual Review of Ecology Evolution and Systematics&lt;/secondary-title&gt;&lt;alt-title&gt;Annu Rev Ecol Evol S&amp;#xD;Annu Rev Ecol Evol S&lt;/alt-title&gt;&lt;/titles&gt;&lt;pages&gt;481-501&lt;/pages&gt;&lt;volume&gt;40&lt;/volume&gt;&lt;keywords&gt;&lt;keyword&gt;bioinvasion&lt;/keyword&gt;&lt;keyword&gt;coalescent simulations&lt;/keyword&gt;&lt;keyword&gt;introgression&lt;/keyword&gt;&lt;keyword&gt;long-range dispersal&lt;/keyword&gt;&lt;keyword&gt;range expansion&lt;/keyword&gt;&lt;keyword&gt;surfing&lt;/keyword&gt;&lt;keyword&gt;stepping-stone model&lt;/keyword&gt;&lt;keyword&gt;distance seed dispersal&lt;/keyword&gt;&lt;keyword&gt;human mitochondrial-DNA&lt;/keyword&gt;&lt;keyword&gt;population-genetics&lt;/keyword&gt;&lt;keyword&gt;molecular diversity&lt;/keyword&gt;&lt;keyword&gt;linkage disequilibrium&lt;/keyword&gt;&lt;keyword&gt;nonequilibrium models&lt;/keyword&gt;&lt;keyword&gt;expanding populations&lt;/keyword&gt;&lt;keyword&gt;biological invasions&lt;/keyword&gt;&lt;keyword&gt;statistical tests&lt;/keyword&gt;&lt;/keywords&gt;&lt;dates&gt;&lt;year&gt;2009&lt;/year&gt;&lt;/dates&gt;&lt;isbn&gt;1543-592x&lt;/isbn&gt;&lt;accession-num&gt;WOS:000272455700023&lt;/accession-num&gt;&lt;urls&gt;&lt;related-urls&gt;&lt;url&gt;&amp;lt;Go to ISI&amp;gt;://WOS:000272455700023&lt;/url&gt;&lt;/related-urls&gt;&lt;/urls&gt;&lt;language&gt;English&lt;/language&gt;&lt;/record&gt;&lt;/Cite&gt;&lt;/EndNote&gt;</w:instrText>
      </w:r>
      <w:r w:rsidR="00916C12" w:rsidRPr="002D2EC8">
        <w:rPr>
          <w:rFonts w:ascii="Times New Roman" w:hAnsi="Times New Roman" w:cs="Times New Roman"/>
          <w:sz w:val="22"/>
          <w:szCs w:val="22"/>
        </w:rPr>
        <w:fldChar w:fldCharType="separate"/>
      </w:r>
      <w:r w:rsidR="00916C12" w:rsidRPr="002D2EC8">
        <w:rPr>
          <w:rFonts w:ascii="Times New Roman" w:hAnsi="Times New Roman" w:cs="Times New Roman"/>
          <w:noProof/>
          <w:sz w:val="22"/>
          <w:szCs w:val="22"/>
        </w:rPr>
        <w:t>(Excoffier et al., 2009)</w:t>
      </w:r>
      <w:r w:rsidR="00916C12" w:rsidRPr="002D2EC8">
        <w:rPr>
          <w:rFonts w:ascii="Times New Roman" w:hAnsi="Times New Roman" w:cs="Times New Roman"/>
          <w:sz w:val="22"/>
          <w:szCs w:val="22"/>
        </w:rPr>
        <w:fldChar w:fldCharType="end"/>
      </w:r>
      <w:r w:rsidR="00C55CDB" w:rsidRPr="002D2EC8">
        <w:rPr>
          <w:rFonts w:ascii="Times New Roman" w:hAnsi="Times New Roman" w:cs="Times New Roman"/>
          <w:sz w:val="22"/>
          <w:szCs w:val="22"/>
        </w:rPr>
        <w:t>.</w:t>
      </w:r>
      <w:r w:rsidR="002C430B" w:rsidRPr="002D2EC8">
        <w:rPr>
          <w:rFonts w:ascii="Times New Roman" w:hAnsi="Times New Roman" w:cs="Times New Roman"/>
          <w:sz w:val="22"/>
          <w:szCs w:val="22"/>
        </w:rPr>
        <w:t xml:space="preserve"> These colonization dynamics </w:t>
      </w:r>
      <w:r w:rsidR="002C430B" w:rsidRPr="002D2EC8">
        <w:rPr>
          <w:rFonts w:ascii="Times New Roman" w:hAnsi="Times New Roman" w:cs="Times New Roman"/>
          <w:sz w:val="22"/>
          <w:szCs w:val="22"/>
        </w:rPr>
        <w:lastRenderedPageBreak/>
        <w:t xml:space="preserve">(population expansion and bottleneck) have been shown to have similar signals to natural selection and therefore needs to be </w:t>
      </w:r>
      <w:r w:rsidR="00B96B24" w:rsidRPr="002D2EC8">
        <w:rPr>
          <w:rFonts w:ascii="Times New Roman" w:hAnsi="Times New Roman" w:cs="Times New Roman"/>
          <w:sz w:val="22"/>
          <w:szCs w:val="22"/>
        </w:rPr>
        <w:t xml:space="preserve">studied before-hand, and controlled for before studying natural </w:t>
      </w:r>
      <w:commentRangeStart w:id="22"/>
      <w:r w:rsidR="00B96B24" w:rsidRPr="002D2EC8">
        <w:rPr>
          <w:rFonts w:ascii="Times New Roman" w:hAnsi="Times New Roman" w:cs="Times New Roman"/>
          <w:sz w:val="22"/>
          <w:szCs w:val="22"/>
        </w:rPr>
        <w:t>selection</w:t>
      </w:r>
      <w:commentRangeEnd w:id="22"/>
      <w:r w:rsidR="00D52B5E">
        <w:rPr>
          <w:rStyle w:val="CommentReference"/>
        </w:rPr>
        <w:commentReference w:id="22"/>
      </w:r>
      <w:r w:rsidR="00916C12" w:rsidRPr="002D2EC8">
        <w:rPr>
          <w:rFonts w:ascii="Times New Roman" w:hAnsi="Times New Roman" w:cs="Times New Roman"/>
          <w:sz w:val="22"/>
          <w:szCs w:val="22"/>
        </w:rPr>
        <w:t xml:space="preserve"> </w:t>
      </w:r>
      <w:r w:rsidR="00916C12" w:rsidRPr="002D2EC8">
        <w:rPr>
          <w:rFonts w:ascii="Times New Roman" w:hAnsi="Times New Roman" w:cs="Times New Roman"/>
          <w:sz w:val="22"/>
          <w:szCs w:val="22"/>
        </w:rPr>
        <w:fldChar w:fldCharType="begin"/>
      </w:r>
      <w:r w:rsidR="00916C12" w:rsidRPr="002D2EC8">
        <w:rPr>
          <w:rFonts w:ascii="Times New Roman" w:hAnsi="Times New Roman" w:cs="Times New Roman"/>
          <w:sz w:val="22"/>
          <w:szCs w:val="22"/>
        </w:rPr>
        <w:instrText xml:space="preserve"> ADDIN EN.CITE &lt;EndNote&gt;&lt;Cite&gt;&lt;Author&gt;Biswas&lt;/Author&gt;&lt;Year&gt;2006&lt;/Year&gt;&lt;RecNum&gt;324&lt;/RecNum&gt;&lt;DisplayText&gt;(Biswas and Akey, 2006)&lt;/DisplayText&gt;&lt;record&gt;&lt;rec-number&gt;324&lt;/rec-number&gt;&lt;foreign-keys&gt;&lt;key app="EN" db-id="tdzzrxv0yveat4evtvexttdxrt00wdaaz5df" timestamp="1471033373"&gt;324&lt;/key&gt;&lt;/foreign-keys&gt;&lt;ref-type name="Journal Article"&gt;17&lt;/ref-type&gt;&lt;contributors&gt;&lt;authors&gt;&lt;author&gt;Biswas, S.&lt;/author&gt;&lt;author&gt;Akey, J. M.&lt;/author&gt;&lt;/authors&gt;&lt;/contributors&gt;&lt;auth-address&gt;Univ Washington, Dept Genome Sci, Seattle, WA 98195 USA&lt;/auth-address&gt;&lt;titles&gt;&lt;title&gt;Genomic insights into positive selection&lt;/title&gt;&lt;secondary-title&gt;Trends in Genetics&lt;/secondary-title&gt;&lt;alt-title&gt;Trends Genet&lt;/alt-title&gt;&lt;/titles&gt;&lt;periodical&gt;&lt;full-title&gt;Trends in Genetics&lt;/full-title&gt;&lt;abbr-1&gt;Trends Genet&lt;/abbr-1&gt;&lt;/periodical&gt;&lt;alt-periodical&gt;&lt;full-title&gt;Trends in Genetics&lt;/full-title&gt;&lt;abbr-1&gt;Trends Genet&lt;/abbr-1&gt;&lt;/alt-periodical&gt;&lt;pages&gt;437-446&lt;/pages&gt;&lt;volume&gt;22&lt;/volume&gt;&lt;number&gt;8&lt;/number&gt;&lt;keywords&gt;&lt;keyword&gt;estimating f-statistics&lt;/keyword&gt;&lt;keyword&gt;amino-acid sites&lt;/keyword&gt;&lt;keyword&gt;natural-selection&lt;/keyword&gt;&lt;keyword&gt;haplotype structure&lt;/keyword&gt;&lt;keyword&gt;transmembrane domain&lt;/keyword&gt;&lt;keyword&gt;artificial selection&lt;/keyword&gt;&lt;keyword&gt;population-structure&lt;/keyword&gt;&lt;keyword&gt;darwinian selection&lt;/keyword&gt;&lt;keyword&gt;domestic dog&lt;/keyword&gt;&lt;keyword&gt;gene&lt;/keyword&gt;&lt;/keywords&gt;&lt;dates&gt;&lt;year&gt;2006&lt;/year&gt;&lt;pub-dates&gt;&lt;date&gt;Aug&lt;/date&gt;&lt;/pub-dates&gt;&lt;/dates&gt;&lt;isbn&gt;0168-9525&lt;/isbn&gt;&lt;accession-num&gt;WOS:000239652400008&lt;/accession-num&gt;&lt;urls&gt;&lt;related-urls&gt;&lt;url&gt;&amp;lt;Go to ISI&amp;gt;://WOS:000239652400008&lt;/url&gt;&lt;/related-urls&gt;&lt;/urls&gt;&lt;electronic-resource-num&gt;10.1016/j.tig.2006.06.005&lt;/electronic-resource-num&gt;&lt;language&gt;English&lt;/language&gt;&lt;/record&gt;&lt;/Cite&gt;&lt;/EndNote&gt;</w:instrText>
      </w:r>
      <w:r w:rsidR="00916C12" w:rsidRPr="002D2EC8">
        <w:rPr>
          <w:rFonts w:ascii="Times New Roman" w:hAnsi="Times New Roman" w:cs="Times New Roman"/>
          <w:sz w:val="22"/>
          <w:szCs w:val="22"/>
        </w:rPr>
        <w:fldChar w:fldCharType="separate"/>
      </w:r>
      <w:r w:rsidR="00916C12" w:rsidRPr="002D2EC8">
        <w:rPr>
          <w:rFonts w:ascii="Times New Roman" w:hAnsi="Times New Roman" w:cs="Times New Roman"/>
          <w:noProof/>
          <w:sz w:val="22"/>
          <w:szCs w:val="22"/>
        </w:rPr>
        <w:t>(Biswas and Akey, 2006)</w:t>
      </w:r>
      <w:r w:rsidR="00916C12" w:rsidRPr="002D2EC8">
        <w:rPr>
          <w:rFonts w:ascii="Times New Roman" w:hAnsi="Times New Roman" w:cs="Times New Roman"/>
          <w:sz w:val="22"/>
          <w:szCs w:val="22"/>
        </w:rPr>
        <w:fldChar w:fldCharType="end"/>
      </w:r>
      <w:r w:rsidR="00B96B24" w:rsidRPr="002D2EC8">
        <w:rPr>
          <w:rFonts w:ascii="Times New Roman" w:hAnsi="Times New Roman" w:cs="Times New Roman"/>
          <w:sz w:val="22"/>
          <w:szCs w:val="22"/>
        </w:rPr>
        <w:t>.</w:t>
      </w:r>
      <w:r w:rsidR="00916C12" w:rsidRPr="002D2EC8">
        <w:rPr>
          <w:rFonts w:ascii="Times New Roman" w:hAnsi="Times New Roman" w:cs="Times New Roman"/>
          <w:sz w:val="22"/>
          <w:szCs w:val="22"/>
        </w:rPr>
        <w:t xml:space="preserve"> </w:t>
      </w:r>
      <w:r w:rsidRPr="002D2EC8">
        <w:rPr>
          <w:rFonts w:ascii="Times New Roman" w:hAnsi="Times New Roman" w:cs="Times New Roman"/>
          <w:sz w:val="22"/>
          <w:szCs w:val="22"/>
        </w:rPr>
        <w:t xml:space="preserve">Having said that, trees also pose the benefit of having very less anthropogenic </w:t>
      </w:r>
      <w:r w:rsidR="00A72EB8" w:rsidRPr="002D2EC8">
        <w:rPr>
          <w:rFonts w:ascii="Times New Roman" w:hAnsi="Times New Roman" w:cs="Times New Roman"/>
          <w:sz w:val="22"/>
          <w:szCs w:val="22"/>
        </w:rPr>
        <w:t>disturbance</w:t>
      </w:r>
      <w:r w:rsidRPr="002D2EC8">
        <w:rPr>
          <w:rFonts w:ascii="Times New Roman" w:hAnsi="Times New Roman" w:cs="Times New Roman"/>
          <w:sz w:val="22"/>
          <w:szCs w:val="22"/>
        </w:rPr>
        <w:t xml:space="preserve"> or domestication in its biology</w:t>
      </w:r>
      <w:r w:rsidR="00916C12" w:rsidRPr="002D2EC8">
        <w:rPr>
          <w:rFonts w:ascii="Times New Roman" w:hAnsi="Times New Roman" w:cs="Times New Roman"/>
          <w:sz w:val="22"/>
          <w:szCs w:val="22"/>
        </w:rPr>
        <w:t xml:space="preserve"> </w:t>
      </w:r>
      <w:r w:rsidR="00916C12" w:rsidRPr="002D2EC8">
        <w:rPr>
          <w:rFonts w:ascii="Times New Roman" w:hAnsi="Times New Roman" w:cs="Times New Roman"/>
          <w:sz w:val="22"/>
          <w:szCs w:val="22"/>
        </w:rPr>
        <w:fldChar w:fldCharType="begin">
          <w:fldData xml:space="preserve">PEVuZE5vdGU+PENpdGU+PEF1dGhvcj5BbmRlcnNvbjwvQXV0aG9yPjxZZWFyPjIwMTE8L1llYXI+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=
</w:fldData>
        </w:fldChar>
      </w:r>
      <w:r w:rsidR="000C2392" w:rsidRPr="002D2EC8">
        <w:rPr>
          <w:rFonts w:ascii="Times New Roman" w:hAnsi="Times New Roman" w:cs="Times New Roman"/>
          <w:sz w:val="22"/>
          <w:szCs w:val="22"/>
        </w:rPr>
        <w:instrText xml:space="preserve"> ADDIN EN.CITE </w:instrText>
      </w:r>
      <w:r w:rsidR="000C2392" w:rsidRPr="002D2EC8">
        <w:rPr>
          <w:rFonts w:ascii="Times New Roman" w:hAnsi="Times New Roman" w:cs="Times New Roman"/>
          <w:sz w:val="22"/>
          <w:szCs w:val="22"/>
        </w:rPr>
        <w:fldChar w:fldCharType="begin">
          <w:fldData xml:space="preserve">PEVuZE5vdGU+PENpdGU+PEF1dGhvcj5BbmRlcnNvbjwvQXV0aG9yPjxZZWFyPjIwMTE8L1llYXI+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=
</w:fldData>
        </w:fldChar>
      </w:r>
      <w:r w:rsidR="000C2392" w:rsidRPr="002D2EC8">
        <w:rPr>
          <w:rFonts w:ascii="Times New Roman" w:hAnsi="Times New Roman" w:cs="Times New Roman"/>
          <w:sz w:val="22"/>
          <w:szCs w:val="22"/>
        </w:rPr>
        <w:instrText xml:space="preserve"> ADDIN EN.CITE.DATA </w:instrText>
      </w:r>
      <w:r w:rsidR="000C2392" w:rsidRPr="002D2EC8">
        <w:rPr>
          <w:rFonts w:ascii="Times New Roman" w:hAnsi="Times New Roman" w:cs="Times New Roman"/>
          <w:sz w:val="22"/>
          <w:szCs w:val="22"/>
        </w:rPr>
      </w:r>
      <w:r w:rsidR="000C2392" w:rsidRPr="002D2EC8">
        <w:rPr>
          <w:rFonts w:ascii="Times New Roman" w:hAnsi="Times New Roman" w:cs="Times New Roman"/>
          <w:sz w:val="22"/>
          <w:szCs w:val="22"/>
        </w:rPr>
        <w:fldChar w:fldCharType="end"/>
      </w:r>
      <w:r w:rsidR="00916C12" w:rsidRPr="002D2EC8">
        <w:rPr>
          <w:rFonts w:ascii="Times New Roman" w:hAnsi="Times New Roman" w:cs="Times New Roman"/>
          <w:sz w:val="22"/>
          <w:szCs w:val="22"/>
        </w:rPr>
      </w:r>
      <w:r w:rsidR="00916C12" w:rsidRPr="002D2EC8">
        <w:rPr>
          <w:rFonts w:ascii="Times New Roman" w:hAnsi="Times New Roman" w:cs="Times New Roman"/>
          <w:sz w:val="22"/>
          <w:szCs w:val="22"/>
        </w:rPr>
        <w:fldChar w:fldCharType="separate"/>
      </w:r>
      <w:r w:rsidR="000C2392" w:rsidRPr="002D2EC8">
        <w:rPr>
          <w:rFonts w:ascii="Times New Roman" w:hAnsi="Times New Roman" w:cs="Times New Roman"/>
          <w:noProof/>
          <w:sz w:val="22"/>
          <w:szCs w:val="22"/>
        </w:rPr>
        <w:t>(Anderson et al., 2011, Neale and Kremer, 2011)</w:t>
      </w:r>
      <w:r w:rsidR="00916C12" w:rsidRPr="002D2EC8">
        <w:rPr>
          <w:rFonts w:ascii="Times New Roman" w:hAnsi="Times New Roman" w:cs="Times New Roman"/>
          <w:sz w:val="22"/>
          <w:szCs w:val="22"/>
        </w:rPr>
        <w:fldChar w:fldCharType="end"/>
      </w:r>
      <w:r w:rsidRPr="002D2EC8">
        <w:rPr>
          <w:rFonts w:ascii="Times New Roman" w:hAnsi="Times New Roman" w:cs="Times New Roman"/>
          <w:sz w:val="22"/>
          <w:szCs w:val="22"/>
        </w:rPr>
        <w:t>. This can be very beneficial, as it helps us understand the effect of neutral genetic forces like random genetic drift, and geography on their genetics in a much better way.</w:t>
      </w:r>
    </w:p>
    <w:p w14:paraId="38716A07" w14:textId="7F4FA8DB" w:rsidR="006D5CB8" w:rsidRPr="002D2EC8"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To advance our understanding of demographic history and colonization in case of trees, we sequenced 391 exomes of western poplar (</w:t>
      </w:r>
      <w:r w:rsidRPr="002D2EC8">
        <w:rPr>
          <w:rFonts w:ascii="Times New Roman" w:hAnsi="Times New Roman" w:cs="Times New Roman"/>
          <w:i/>
          <w:sz w:val="22"/>
          <w:szCs w:val="22"/>
        </w:rPr>
        <w:t>Populus trichocarpa</w:t>
      </w:r>
      <w:r w:rsidRPr="002D2EC8">
        <w:rPr>
          <w:rFonts w:ascii="Times New Roman" w:hAnsi="Times New Roman" w:cs="Times New Roman"/>
          <w:sz w:val="22"/>
          <w:szCs w:val="22"/>
        </w:rPr>
        <w:t>), and six genomes of three closely related species, balsam poplar (</w:t>
      </w:r>
      <w:r w:rsidRPr="002D2EC8">
        <w:rPr>
          <w:rFonts w:ascii="Times New Roman" w:hAnsi="Times New Roman" w:cs="Times New Roman"/>
          <w:i/>
          <w:sz w:val="22"/>
          <w:szCs w:val="22"/>
        </w:rPr>
        <w:t>Populus balsameifera</w:t>
      </w:r>
      <w:r w:rsidR="00A72EB8" w:rsidRPr="002D2EC8">
        <w:rPr>
          <w:rFonts w:ascii="Times New Roman" w:hAnsi="Times New Roman" w:cs="Times New Roman"/>
          <w:sz w:val="22"/>
          <w:szCs w:val="22"/>
        </w:rPr>
        <w:t>), E</w:t>
      </w:r>
      <w:r w:rsidRPr="002D2EC8">
        <w:rPr>
          <w:rFonts w:ascii="Times New Roman" w:hAnsi="Times New Roman" w:cs="Times New Roman"/>
          <w:sz w:val="22"/>
          <w:szCs w:val="22"/>
        </w:rPr>
        <w:t>astern cottonwood (</w:t>
      </w:r>
      <w:r w:rsidRPr="002D2EC8">
        <w:rPr>
          <w:rFonts w:ascii="Times New Roman" w:hAnsi="Times New Roman" w:cs="Times New Roman"/>
          <w:i/>
          <w:sz w:val="22"/>
          <w:szCs w:val="22"/>
        </w:rPr>
        <w:t>Populus deltoides</w:t>
      </w:r>
      <w:r w:rsidRPr="002D2EC8">
        <w:rPr>
          <w:rFonts w:ascii="Times New Roman" w:hAnsi="Times New Roman" w:cs="Times New Roman"/>
          <w:sz w:val="22"/>
          <w:szCs w:val="22"/>
        </w:rPr>
        <w:t xml:space="preserve">), and </w:t>
      </w:r>
      <w:r w:rsidR="00A72EB8" w:rsidRPr="002D2EC8">
        <w:rPr>
          <w:rFonts w:ascii="Times New Roman" w:hAnsi="Times New Roman" w:cs="Times New Roman"/>
          <w:sz w:val="22"/>
          <w:szCs w:val="22"/>
        </w:rPr>
        <w:t>European</w:t>
      </w:r>
      <w:r w:rsidRPr="002D2EC8">
        <w:rPr>
          <w:rFonts w:ascii="Times New Roman" w:hAnsi="Times New Roman" w:cs="Times New Roman"/>
          <w:sz w:val="22"/>
          <w:szCs w:val="22"/>
        </w:rPr>
        <w:t xml:space="preserve"> aspen (</w:t>
      </w:r>
      <w:r w:rsidRPr="002D2EC8">
        <w:rPr>
          <w:rFonts w:ascii="Times New Roman" w:hAnsi="Times New Roman" w:cs="Times New Roman"/>
          <w:i/>
          <w:sz w:val="22"/>
          <w:szCs w:val="22"/>
        </w:rPr>
        <w:t>Populus tremula</w:t>
      </w:r>
      <w:r w:rsidRPr="002D2EC8">
        <w:rPr>
          <w:rFonts w:ascii="Times New Roman" w:hAnsi="Times New Roman" w:cs="Times New Roman"/>
          <w:sz w:val="22"/>
          <w:szCs w:val="22"/>
        </w:rPr>
        <w:t>).</w:t>
      </w:r>
    </w:p>
    <w:p w14:paraId="4645ADB0" w14:textId="77777777" w:rsidR="003D4932" w:rsidRDefault="003D4932" w:rsidP="002C03DC">
      <w:pPr>
        <w:spacing w:line="480" w:lineRule="auto"/>
        <w:rPr>
          <w:ins w:id="23" w:author="Jason Holliday" w:date="2016-09-12T11:26:00Z"/>
          <w:rFonts w:ascii="Times New Roman" w:hAnsi="Times New Roman" w:cs="Times New Roman"/>
          <w:sz w:val="22"/>
          <w:szCs w:val="22"/>
        </w:rPr>
      </w:pPr>
    </w:p>
    <w:p w14:paraId="71FD5127" w14:textId="1085DABA" w:rsidR="006D5CB8" w:rsidRPr="002D2EC8"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The western poplar samples were chosen all along the west coast, such that they were equally distributed across the landscape. This technique of sampling was parti</w:t>
      </w:r>
      <w:r w:rsidR="00F476CB" w:rsidRPr="002D2EC8">
        <w:rPr>
          <w:rFonts w:ascii="Times New Roman" w:hAnsi="Times New Roman" w:cs="Times New Roman"/>
          <w:sz w:val="22"/>
          <w:szCs w:val="22"/>
        </w:rPr>
        <w:t>cularly useful, since it maximiz</w:t>
      </w:r>
      <w:r w:rsidRPr="002D2EC8">
        <w:rPr>
          <w:rFonts w:ascii="Times New Roman" w:hAnsi="Times New Roman" w:cs="Times New Roman"/>
          <w:sz w:val="22"/>
          <w:szCs w:val="22"/>
        </w:rPr>
        <w:t xml:space="preserve">es the chances to capture distinct alleles at different stages of colonization and local </w:t>
      </w:r>
      <w:r w:rsidR="00CA200C" w:rsidRPr="002D2EC8">
        <w:rPr>
          <w:rFonts w:ascii="Times New Roman" w:hAnsi="Times New Roman" w:cs="Times New Roman"/>
          <w:sz w:val="22"/>
          <w:szCs w:val="22"/>
        </w:rPr>
        <w:t>adaptation.</w:t>
      </w:r>
      <w:r w:rsidRPr="002D2EC8">
        <w:rPr>
          <w:rFonts w:ascii="Times New Roman" w:hAnsi="Times New Roman" w:cs="Times New Roman"/>
          <w:sz w:val="22"/>
          <w:szCs w:val="22"/>
        </w:rPr>
        <w:t xml:space="preserve"> We used modern coalescent methods based on linkage disequilibrium, heterozygosity and allele frequency spectrum to understand the intraspecific population history of western poplar. Combining the results from various complementary approaches, we here present the robust, approximate and </w:t>
      </w:r>
      <w:r w:rsidR="00A72EB8" w:rsidRPr="002D2EC8">
        <w:rPr>
          <w:rFonts w:ascii="Times New Roman" w:hAnsi="Times New Roman" w:cs="Times New Roman"/>
          <w:sz w:val="22"/>
          <w:szCs w:val="22"/>
        </w:rPr>
        <w:t>integrated</w:t>
      </w:r>
      <w:r w:rsidRPr="002D2EC8">
        <w:rPr>
          <w:rFonts w:ascii="Times New Roman" w:hAnsi="Times New Roman" w:cs="Times New Roman"/>
          <w:sz w:val="22"/>
          <w:szCs w:val="22"/>
        </w:rPr>
        <w:t xml:space="preserve"> picture of population history of </w:t>
      </w:r>
      <w:r w:rsidRPr="002D2EC8">
        <w:rPr>
          <w:rFonts w:ascii="Times New Roman" w:hAnsi="Times New Roman" w:cs="Times New Roman"/>
          <w:i/>
          <w:sz w:val="22"/>
          <w:szCs w:val="22"/>
        </w:rPr>
        <w:t>Populus trichocarpa</w:t>
      </w:r>
      <w:r w:rsidR="00FC36B0" w:rsidRPr="002D2EC8">
        <w:rPr>
          <w:rFonts w:ascii="Times New Roman" w:hAnsi="Times New Roman" w:cs="Times New Roman"/>
          <w:sz w:val="22"/>
          <w:szCs w:val="22"/>
        </w:rPr>
        <w:t>.</w:t>
      </w:r>
      <w:r w:rsidR="006A223B" w:rsidRPr="002D2EC8">
        <w:rPr>
          <w:rFonts w:ascii="Times New Roman" w:hAnsi="Times New Roman" w:cs="Times New Roman"/>
          <w:sz w:val="22"/>
          <w:szCs w:val="22"/>
        </w:rPr>
        <w:t xml:space="preserve"> </w:t>
      </w:r>
      <w:r w:rsidR="00B72BC1" w:rsidRPr="002D2EC8">
        <w:rPr>
          <w:rFonts w:ascii="Times New Roman" w:hAnsi="Times New Roman" w:cs="Times New Roman"/>
          <w:sz w:val="22"/>
          <w:szCs w:val="22"/>
        </w:rPr>
        <w:t>Using 1</w:t>
      </w:r>
      <w:r w:rsidRPr="002D2EC8">
        <w:rPr>
          <w:rFonts w:ascii="Times New Roman" w:hAnsi="Times New Roman" w:cs="Times New Roman"/>
          <w:sz w:val="22"/>
          <w:szCs w:val="22"/>
        </w:rPr>
        <w:t xml:space="preserve"> million single nucleotide variants at 10x resolution, we investigate: 1) Population </w:t>
      </w:r>
      <w:r w:rsidR="00A72EB8" w:rsidRPr="002D2EC8">
        <w:rPr>
          <w:rFonts w:ascii="Times New Roman" w:hAnsi="Times New Roman" w:cs="Times New Roman"/>
          <w:sz w:val="22"/>
          <w:szCs w:val="22"/>
        </w:rPr>
        <w:t>structure</w:t>
      </w:r>
      <w:r w:rsidRPr="002D2EC8">
        <w:rPr>
          <w:rFonts w:ascii="Times New Roman" w:hAnsi="Times New Roman" w:cs="Times New Roman"/>
          <w:sz w:val="22"/>
          <w:szCs w:val="22"/>
        </w:rPr>
        <w:t>; 2) timing of most recent population split (tMRCA); 3) Change in effective population size (N</w:t>
      </w:r>
      <w:r w:rsidRPr="002D2EC8">
        <w:rPr>
          <w:rFonts w:ascii="Times New Roman" w:hAnsi="Times New Roman" w:cs="Times New Roman"/>
          <w:sz w:val="22"/>
          <w:szCs w:val="22"/>
          <w:vertAlign w:val="subscript"/>
        </w:rPr>
        <w:t>e</w:t>
      </w:r>
      <w:r w:rsidRPr="002D2EC8">
        <w:rPr>
          <w:rFonts w:ascii="Times New Roman" w:hAnsi="Times New Roman" w:cs="Times New Roman"/>
          <w:sz w:val="22"/>
          <w:szCs w:val="22"/>
        </w:rPr>
        <w:t xml:space="preserve">) over </w:t>
      </w:r>
      <w:r w:rsidR="00A72EB8" w:rsidRPr="002D2EC8">
        <w:rPr>
          <w:rFonts w:ascii="Times New Roman" w:hAnsi="Times New Roman" w:cs="Times New Roman"/>
          <w:sz w:val="22"/>
          <w:szCs w:val="22"/>
        </w:rPr>
        <w:t>time; 4</w:t>
      </w:r>
      <w:r w:rsidRPr="002D2EC8">
        <w:rPr>
          <w:rFonts w:ascii="Times New Roman" w:hAnsi="Times New Roman" w:cs="Times New Roman"/>
          <w:sz w:val="22"/>
          <w:szCs w:val="22"/>
        </w:rPr>
        <w:t xml:space="preserve">) rate of gene-flow and 5) natural selection and local </w:t>
      </w:r>
      <w:r w:rsidR="00A72EB8" w:rsidRPr="002D2EC8">
        <w:rPr>
          <w:rFonts w:ascii="Times New Roman" w:hAnsi="Times New Roman" w:cs="Times New Roman"/>
          <w:sz w:val="22"/>
          <w:szCs w:val="22"/>
        </w:rPr>
        <w:t>adaptation</w:t>
      </w:r>
      <w:r w:rsidRPr="002D2EC8">
        <w:rPr>
          <w:rFonts w:ascii="Times New Roman" w:hAnsi="Times New Roman" w:cs="Times New Roman"/>
          <w:sz w:val="22"/>
          <w:szCs w:val="22"/>
        </w:rPr>
        <w:t xml:space="preserve"> scenario in each </w:t>
      </w:r>
      <w:commentRangeStart w:id="24"/>
      <w:r w:rsidRPr="002D2EC8">
        <w:rPr>
          <w:rFonts w:ascii="Times New Roman" w:hAnsi="Times New Roman" w:cs="Times New Roman"/>
          <w:sz w:val="22"/>
          <w:szCs w:val="22"/>
        </w:rPr>
        <w:t>population</w:t>
      </w:r>
      <w:commentRangeEnd w:id="24"/>
      <w:r w:rsidR="00D52B5E">
        <w:rPr>
          <w:rStyle w:val="CommentReference"/>
        </w:rPr>
        <w:commentReference w:id="24"/>
      </w:r>
      <w:r w:rsidRPr="002D2EC8">
        <w:rPr>
          <w:rFonts w:ascii="Times New Roman" w:hAnsi="Times New Roman" w:cs="Times New Roman"/>
          <w:sz w:val="22"/>
          <w:szCs w:val="22"/>
        </w:rPr>
        <w:t>.</w:t>
      </w:r>
    </w:p>
    <w:p w14:paraId="67313097" w14:textId="77777777" w:rsidR="000B2575" w:rsidRPr="002D2EC8" w:rsidRDefault="006D5CB8" w:rsidP="002C03DC">
      <w:pPr>
        <w:pStyle w:val="Heading1"/>
        <w:spacing w:before="120" w:line="480" w:lineRule="auto"/>
        <w:rPr>
          <w:rFonts w:ascii="Times New Roman" w:hAnsi="Times New Roman" w:cs="Times New Roman"/>
          <w:color w:val="auto"/>
          <w:sz w:val="24"/>
          <w:szCs w:val="24"/>
        </w:rPr>
      </w:pPr>
      <w:r w:rsidRPr="002D2EC8">
        <w:rPr>
          <w:rFonts w:ascii="Times New Roman" w:hAnsi="Times New Roman" w:cs="Times New Roman"/>
          <w:color w:val="auto"/>
          <w:sz w:val="24"/>
          <w:szCs w:val="24"/>
        </w:rPr>
        <w:t>Methods</w:t>
      </w:r>
    </w:p>
    <w:p w14:paraId="0BB12852" w14:textId="7A250AE8" w:rsidR="006D5CB8" w:rsidRPr="002D2EC8" w:rsidRDefault="006D5CB8" w:rsidP="002C03DC">
      <w:pPr>
        <w:pStyle w:val="Heading2"/>
        <w:spacing w:line="480" w:lineRule="auto"/>
        <w:rPr>
          <w:rFonts w:ascii="Times New Roman" w:hAnsi="Times New Roman" w:cs="Times New Roman"/>
          <w:color w:val="000000" w:themeColor="text1"/>
          <w:sz w:val="22"/>
          <w:szCs w:val="22"/>
        </w:rPr>
      </w:pPr>
      <w:r w:rsidRPr="002D2EC8">
        <w:rPr>
          <w:rFonts w:ascii="Times New Roman" w:hAnsi="Times New Roman" w:cs="Times New Roman"/>
          <w:color w:val="000000" w:themeColor="text1"/>
          <w:sz w:val="22"/>
          <w:szCs w:val="22"/>
        </w:rPr>
        <w:t xml:space="preserve">Sampling and </w:t>
      </w:r>
      <w:commentRangeStart w:id="25"/>
      <w:ins w:id="26" w:author="Jason Holliday" w:date="2016-09-12T11:27:00Z">
        <w:r w:rsidR="003D4932">
          <w:rPr>
            <w:rFonts w:ascii="Times New Roman" w:hAnsi="Times New Roman" w:cs="Times New Roman"/>
            <w:color w:val="000000" w:themeColor="text1"/>
            <w:sz w:val="22"/>
            <w:szCs w:val="22"/>
          </w:rPr>
          <w:t>s</w:t>
        </w:r>
      </w:ins>
      <w:del w:id="27" w:author="Jason Holliday" w:date="2016-09-12T11:27:00Z">
        <w:r w:rsidRPr="002D2EC8" w:rsidDel="003D4932">
          <w:rPr>
            <w:rFonts w:ascii="Times New Roman" w:hAnsi="Times New Roman" w:cs="Times New Roman"/>
            <w:color w:val="000000" w:themeColor="text1"/>
            <w:sz w:val="22"/>
            <w:szCs w:val="22"/>
          </w:rPr>
          <w:delText>S</w:delText>
        </w:r>
      </w:del>
      <w:r w:rsidRPr="002D2EC8">
        <w:rPr>
          <w:rFonts w:ascii="Times New Roman" w:hAnsi="Times New Roman" w:cs="Times New Roman"/>
          <w:color w:val="000000" w:themeColor="text1"/>
          <w:sz w:val="22"/>
          <w:szCs w:val="22"/>
        </w:rPr>
        <w:t>equencing</w:t>
      </w:r>
      <w:commentRangeEnd w:id="25"/>
      <w:r w:rsidR="00D52B5E">
        <w:rPr>
          <w:rStyle w:val="CommentReference"/>
          <w:rFonts w:asciiTheme="minorHAnsi" w:eastAsiaTheme="minorEastAsia" w:hAnsiTheme="minorHAnsi" w:cstheme="minorBidi"/>
          <w:b w:val="0"/>
          <w:bCs w:val="0"/>
          <w:color w:val="auto"/>
        </w:rPr>
        <w:commentReference w:id="25"/>
      </w:r>
    </w:p>
    <w:p w14:paraId="5A50FDCF" w14:textId="77777777" w:rsidR="00E21A32" w:rsidRPr="002D2EC8" w:rsidRDefault="00E21A32" w:rsidP="002C03DC">
      <w:pPr>
        <w:spacing w:line="480" w:lineRule="auto"/>
        <w:rPr>
          <w:rFonts w:ascii="Times New Roman" w:hAnsi="Times New Roman" w:cs="Times New Roman"/>
        </w:rPr>
      </w:pPr>
    </w:p>
    <w:p w14:paraId="26648ABD" w14:textId="15B0325C" w:rsidR="006D5CB8" w:rsidRPr="002D2EC8"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lastRenderedPageBreak/>
        <w:t xml:space="preserve">We collected leaf tissue samples from 391 </w:t>
      </w:r>
      <w:r w:rsidRPr="002D2EC8">
        <w:rPr>
          <w:rFonts w:ascii="Times New Roman" w:hAnsi="Times New Roman" w:cs="Times New Roman"/>
          <w:i/>
          <w:sz w:val="22"/>
          <w:szCs w:val="22"/>
        </w:rPr>
        <w:t>P. trichocarpa</w:t>
      </w:r>
      <w:r w:rsidRPr="002D2EC8">
        <w:rPr>
          <w:rFonts w:ascii="Times New Roman" w:hAnsi="Times New Roman" w:cs="Times New Roman"/>
          <w:sz w:val="22"/>
          <w:szCs w:val="22"/>
        </w:rPr>
        <w:t xml:space="preserve"> individuals growing in the common garden located at Reynolds Homestead in Critz county, Virginia. The original locations of these samples range from 37° N to 61° N latitude</w:t>
      </w:r>
      <w:r w:rsidR="005053C7" w:rsidRPr="002D2EC8">
        <w:rPr>
          <w:rFonts w:ascii="Times New Roman" w:hAnsi="Times New Roman" w:cs="Times New Roman"/>
          <w:sz w:val="22"/>
          <w:szCs w:val="22"/>
        </w:rPr>
        <w:t xml:space="preserve"> </w:t>
      </w:r>
      <w:r w:rsidR="00B55C22" w:rsidRPr="002D2EC8">
        <w:rPr>
          <w:rFonts w:ascii="Times New Roman" w:hAnsi="Times New Roman" w:cs="Times New Roman"/>
          <w:color w:val="FF0000"/>
          <w:sz w:val="22"/>
          <w:szCs w:val="22"/>
        </w:rPr>
        <w:t>(Fig. 1 and Supplementary File</w:t>
      </w:r>
      <w:r w:rsidR="005053C7" w:rsidRPr="002D2EC8">
        <w:rPr>
          <w:rFonts w:ascii="Times New Roman" w:hAnsi="Times New Roman" w:cs="Times New Roman"/>
          <w:color w:val="FF0000"/>
          <w:sz w:val="22"/>
          <w:szCs w:val="22"/>
        </w:rPr>
        <w:t xml:space="preserve"> S1)</w:t>
      </w:r>
      <w:r w:rsidRPr="002D2EC8">
        <w:rPr>
          <w:rFonts w:ascii="Times New Roman" w:hAnsi="Times New Roman" w:cs="Times New Roman"/>
          <w:sz w:val="22"/>
          <w:szCs w:val="22"/>
        </w:rPr>
        <w:t>. The samples were well distributed across the whole landscape, and not just close to the rivers to prevent any sampling bias. We used sequence capture method by Agilent Technologies</w:t>
      </w:r>
      <w:r w:rsidR="002C401F" w:rsidRPr="002D2EC8">
        <w:rPr>
          <w:rFonts w:ascii="Times New Roman" w:hAnsi="Times New Roman" w:cs="Times New Roman"/>
          <w:sz w:val="22"/>
          <w:szCs w:val="22"/>
        </w:rPr>
        <w:t xml:space="preserve"> ((Santa Clara, CA)</w:t>
      </w:r>
      <w:r w:rsidRPr="002D2EC8">
        <w:rPr>
          <w:rFonts w:ascii="Times New Roman" w:hAnsi="Times New Roman" w:cs="Times New Roman"/>
          <w:sz w:val="22"/>
          <w:szCs w:val="22"/>
        </w:rPr>
        <w:t xml:space="preserve">, and designed RNA baits, </w:t>
      </w:r>
      <w:r w:rsidR="00A72EB8" w:rsidRPr="002D2EC8">
        <w:rPr>
          <w:rFonts w:ascii="Times New Roman" w:hAnsi="Times New Roman" w:cs="Times New Roman"/>
          <w:sz w:val="22"/>
          <w:szCs w:val="22"/>
        </w:rPr>
        <w:t>at least</w:t>
      </w:r>
      <w:r w:rsidRPr="002D2EC8">
        <w:rPr>
          <w:rFonts w:ascii="Times New Roman" w:hAnsi="Times New Roman" w:cs="Times New Roman"/>
          <w:sz w:val="22"/>
          <w:szCs w:val="22"/>
        </w:rPr>
        <w:t xml:space="preserve"> one exon per gene model to capture most of the exome </w:t>
      </w:r>
      <w:r w:rsidR="00B72F6C" w:rsidRPr="002D2EC8">
        <w:rPr>
          <w:rFonts w:ascii="Times New Roman" w:hAnsi="Times New Roman" w:cs="Times New Roman"/>
          <w:sz w:val="22"/>
          <w:szCs w:val="22"/>
        </w:rPr>
        <w:t>in our individuals. The results</w:t>
      </w:r>
      <w:r w:rsidRPr="002D2EC8">
        <w:rPr>
          <w:rFonts w:ascii="Times New Roman" w:hAnsi="Times New Roman" w:cs="Times New Roman"/>
          <w:sz w:val="22"/>
          <w:szCs w:val="22"/>
        </w:rPr>
        <w:t xml:space="preserve"> published in Zhou et al.</w:t>
      </w:r>
      <w:r w:rsidR="00665A37" w:rsidRPr="002D2EC8">
        <w:rPr>
          <w:rFonts w:ascii="Times New Roman" w:hAnsi="Times New Roman" w:cs="Times New Roman"/>
          <w:sz w:val="22"/>
          <w:szCs w:val="22"/>
        </w:rPr>
        <w:t xml:space="preserve"> </w:t>
      </w:r>
      <w:r w:rsidRPr="002D2EC8">
        <w:rPr>
          <w:rFonts w:ascii="Times New Roman" w:hAnsi="Times New Roman" w:cs="Times New Roman"/>
          <w:sz w:val="22"/>
          <w:szCs w:val="22"/>
        </w:rPr>
        <w:t xml:space="preserve">paper </w:t>
      </w:r>
      <w:r w:rsidR="00D158CC" w:rsidRPr="002D2EC8">
        <w:rPr>
          <w:rFonts w:ascii="Times New Roman" w:hAnsi="Times New Roman" w:cs="Times New Roman"/>
          <w:sz w:val="22"/>
          <w:szCs w:val="22"/>
        </w:rPr>
        <w:fldChar w:fldCharType="begin">
          <w:fldData xml:space="preserve">PEVuZE5vdGU+PENpdGU+PEF1dGhvcj5aaG91PC9BdXRob3I+PFllYXI+MjAxMjwvWWVhcj48UmVj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==
</w:fldData>
        </w:fldChar>
      </w:r>
      <w:r w:rsidR="00C91327" w:rsidRPr="002D2EC8">
        <w:rPr>
          <w:rFonts w:ascii="Times New Roman" w:hAnsi="Times New Roman" w:cs="Times New Roman"/>
          <w:sz w:val="22"/>
          <w:szCs w:val="22"/>
        </w:rPr>
        <w:instrText xml:space="preserve"> ADDIN EN.CITE </w:instrText>
      </w:r>
      <w:r w:rsidR="00C91327" w:rsidRPr="002D2EC8">
        <w:rPr>
          <w:rFonts w:ascii="Times New Roman" w:hAnsi="Times New Roman" w:cs="Times New Roman"/>
          <w:sz w:val="22"/>
          <w:szCs w:val="22"/>
        </w:rPr>
        <w:fldChar w:fldCharType="begin">
          <w:fldData xml:space="preserve">PEVuZE5vdGU+PENpdGU+PEF1dGhvcj5aaG91PC9BdXRob3I+PFllYXI+MjAxMjwvWWVhcj48UmVj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==
</w:fldData>
        </w:fldChar>
      </w:r>
      <w:r w:rsidR="00C91327" w:rsidRPr="002D2EC8">
        <w:rPr>
          <w:rFonts w:ascii="Times New Roman" w:hAnsi="Times New Roman" w:cs="Times New Roman"/>
          <w:sz w:val="22"/>
          <w:szCs w:val="22"/>
        </w:rPr>
        <w:instrText xml:space="preserve"> ADDIN EN.CITE.DATA </w:instrText>
      </w:r>
      <w:r w:rsidR="00C91327" w:rsidRPr="002D2EC8">
        <w:rPr>
          <w:rFonts w:ascii="Times New Roman" w:hAnsi="Times New Roman" w:cs="Times New Roman"/>
          <w:sz w:val="22"/>
          <w:szCs w:val="22"/>
        </w:rPr>
      </w:r>
      <w:r w:rsidR="00C91327" w:rsidRPr="002D2EC8">
        <w:rPr>
          <w:rFonts w:ascii="Times New Roman" w:hAnsi="Times New Roman" w:cs="Times New Roman"/>
          <w:sz w:val="22"/>
          <w:szCs w:val="22"/>
        </w:rPr>
        <w:fldChar w:fldCharType="end"/>
      </w:r>
      <w:r w:rsidR="00D158CC" w:rsidRPr="002D2EC8">
        <w:rPr>
          <w:rFonts w:ascii="Times New Roman" w:hAnsi="Times New Roman" w:cs="Times New Roman"/>
          <w:sz w:val="22"/>
          <w:szCs w:val="22"/>
        </w:rPr>
      </w:r>
      <w:r w:rsidR="00D158CC"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(Zhou and Holliday, 2012)</w:t>
      </w:r>
      <w:r w:rsidR="00D158CC" w:rsidRPr="002D2EC8">
        <w:rPr>
          <w:rFonts w:ascii="Times New Roman" w:hAnsi="Times New Roman" w:cs="Times New Roman"/>
          <w:sz w:val="22"/>
          <w:szCs w:val="22"/>
        </w:rPr>
        <w:fldChar w:fldCharType="end"/>
      </w:r>
      <w:r w:rsidR="00D158CC" w:rsidRPr="002D2EC8">
        <w:rPr>
          <w:rFonts w:ascii="Times New Roman" w:hAnsi="Times New Roman" w:cs="Times New Roman"/>
          <w:sz w:val="22"/>
          <w:szCs w:val="22"/>
        </w:rPr>
        <w:t xml:space="preserve"> </w:t>
      </w:r>
      <w:r w:rsidRPr="002D2EC8">
        <w:rPr>
          <w:rFonts w:ascii="Times New Roman" w:hAnsi="Times New Roman" w:cs="Times New Roman"/>
          <w:sz w:val="22"/>
          <w:szCs w:val="22"/>
        </w:rPr>
        <w:t xml:space="preserve">showed that </w:t>
      </w:r>
      <w:r w:rsidR="00A72EB8" w:rsidRPr="002D2EC8">
        <w:rPr>
          <w:rFonts w:ascii="Times New Roman" w:hAnsi="Times New Roman" w:cs="Times New Roman"/>
          <w:sz w:val="22"/>
          <w:szCs w:val="22"/>
        </w:rPr>
        <w:t>at least</w:t>
      </w:r>
      <w:r w:rsidRPr="002D2EC8">
        <w:rPr>
          <w:rFonts w:ascii="Times New Roman" w:hAnsi="Times New Roman" w:cs="Times New Roman"/>
          <w:sz w:val="22"/>
          <w:szCs w:val="22"/>
        </w:rPr>
        <w:t xml:space="preserve"> 97% of the exome was captured, with some upstream regions and non-</w:t>
      </w:r>
      <w:r w:rsidR="00A72EB8" w:rsidRPr="002D2EC8">
        <w:rPr>
          <w:rFonts w:ascii="Times New Roman" w:hAnsi="Times New Roman" w:cs="Times New Roman"/>
          <w:sz w:val="22"/>
          <w:szCs w:val="22"/>
        </w:rPr>
        <w:t>repetitive</w:t>
      </w:r>
      <w:r w:rsidRPr="002D2EC8">
        <w:rPr>
          <w:rFonts w:ascii="Times New Roman" w:hAnsi="Times New Roman" w:cs="Times New Roman"/>
          <w:sz w:val="22"/>
          <w:szCs w:val="22"/>
        </w:rPr>
        <w:t xml:space="preserve"> control sequences. We aligned the paired end reads to </w:t>
      </w:r>
      <w:r w:rsidRPr="002D2EC8">
        <w:rPr>
          <w:rFonts w:ascii="Times New Roman" w:hAnsi="Times New Roman" w:cs="Times New Roman"/>
          <w:i/>
          <w:sz w:val="22"/>
          <w:szCs w:val="22"/>
        </w:rPr>
        <w:t>P. trichocarpa</w:t>
      </w:r>
      <w:r w:rsidRPr="002D2EC8">
        <w:rPr>
          <w:rFonts w:ascii="Times New Roman" w:hAnsi="Times New Roman" w:cs="Times New Roman"/>
          <w:sz w:val="22"/>
          <w:szCs w:val="22"/>
        </w:rPr>
        <w:t xml:space="preserve"> v3.0 reference genome using Burrows-Wheeler aligner (bwa)</w:t>
      </w:r>
      <w:r w:rsidR="00665A37" w:rsidRPr="002D2EC8">
        <w:rPr>
          <w:rFonts w:ascii="Times New Roman" w:hAnsi="Times New Roman" w:cs="Times New Roman"/>
          <w:sz w:val="22"/>
          <w:szCs w:val="22"/>
        </w:rPr>
        <w:t xml:space="preserve"> </w:t>
      </w:r>
      <w:r w:rsidR="00665A37" w:rsidRPr="002D2EC8">
        <w:rPr>
          <w:rFonts w:ascii="Times New Roman" w:hAnsi="Times New Roman" w:cs="Times New Roman"/>
          <w:sz w:val="22"/>
          <w:szCs w:val="22"/>
        </w:rPr>
        <w:fldChar w:fldCharType="begin"/>
      </w:r>
      <w:r w:rsidR="00C91327" w:rsidRPr="002D2EC8">
        <w:rPr>
          <w:rFonts w:ascii="Times New Roman" w:hAnsi="Times New Roman" w:cs="Times New Roman"/>
          <w:sz w:val="22"/>
          <w:szCs w:val="22"/>
        </w:rPr>
        <w:instrText xml:space="preserve"> ADDIN EN.CITE &lt;EndNote&gt;&lt;Cite&gt;&lt;Author&gt;Li&lt;/Author&gt;&lt;Year&gt;2009&lt;/Year&gt;&lt;RecNum&gt;57&lt;/RecNum&gt;&lt;DisplayText&gt;(Li and Durbin, 2009)&lt;/DisplayText&gt;&lt;record&gt;&lt;rec-number&gt;57&lt;/rec-number&gt;&lt;foreign-keys&gt;&lt;key app="EN" db-id="tdzzrxv0yveat4evtvexttdxrt00wdaaz5df" timestamp="1440742724"&gt;57&lt;/key&gt;&lt;/foreign-keys&gt;&lt;ref-type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1754-60&lt;/pages&gt;&lt;volume&gt;25&lt;/volume&gt;&lt;number&gt;14&lt;/number&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urls&gt;&lt;related-urls&gt;&lt;url&gt;http://www.ncbi.nlm.nih.gov/pubmed/19451168&lt;/url&gt;&lt;/related-urls&gt;&lt;/urls&gt;&lt;custom2&gt;2705234&lt;/custom2&gt;&lt;electronic-resource-num&gt;10.1093/bioinformatics/btp324&lt;/electronic-resource-num&gt;&lt;/record&gt;&lt;/Cite&gt;&lt;/EndNote&gt;</w:instrText>
      </w:r>
      <w:r w:rsidR="00665A37"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(Li and Durbin, 2009)</w:t>
      </w:r>
      <w:r w:rsidR="00665A37" w:rsidRPr="002D2EC8">
        <w:rPr>
          <w:rFonts w:ascii="Times New Roman" w:hAnsi="Times New Roman" w:cs="Times New Roman"/>
          <w:sz w:val="22"/>
          <w:szCs w:val="22"/>
        </w:rPr>
        <w:fldChar w:fldCharType="end"/>
      </w:r>
      <w:r w:rsidRPr="002D2EC8">
        <w:rPr>
          <w:rFonts w:ascii="Times New Roman" w:hAnsi="Times New Roman" w:cs="Times New Roman"/>
          <w:sz w:val="22"/>
          <w:szCs w:val="22"/>
        </w:rPr>
        <w:t xml:space="preserve"> and called the SNPs using combination of SAMtools </w:t>
      </w:r>
      <w:r w:rsidR="00665A37" w:rsidRPr="002D2EC8">
        <w:rPr>
          <w:rFonts w:ascii="Times New Roman" w:hAnsi="Times New Roman" w:cs="Times New Roman"/>
          <w:sz w:val="22"/>
          <w:szCs w:val="22"/>
        </w:rPr>
        <w:fldChar w:fldCharType="begin"/>
      </w:r>
      <w:r w:rsidR="00C91327" w:rsidRPr="002D2EC8">
        <w:rPr>
          <w:rFonts w:ascii="Times New Roman" w:hAnsi="Times New Roman" w:cs="Times New Roman"/>
          <w:sz w:val="22"/>
          <w:szCs w:val="22"/>
        </w:rPr>
        <w:instrText xml:space="preserve"> ADDIN EN.CITE &lt;EndNote&gt;&lt;Cite&gt;&lt;Author&gt;Li&lt;/Author&gt;&lt;Year&gt;2009&lt;/Year&gt;&lt;RecNum&gt;58&lt;/RecNum&gt;&lt;DisplayText&gt;(Li et al., 2009)&lt;/DisplayText&gt;&lt;record&gt;&lt;rec-number&gt;58&lt;/rec-number&gt;&lt;foreign-keys&gt;&lt;key app="EN" db-id="tdzzrxv0yveat4evtvexttdxrt00wdaaz5df" timestamp="1440742886"&gt;58&lt;/key&gt;&lt;/foreign-keys&gt;&lt;ref-type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2078-9&lt;/pages&gt;&lt;volume&gt;25&lt;/volume&gt;&lt;number&gt;16&lt;/number&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pubmed/19505943&lt;/url&gt;&lt;/related-urls&gt;&lt;/urls&gt;&lt;custom2&gt;2723002&lt;/custom2&gt;&lt;electronic-resource-num&gt;10.1093/bioinformatics/btp352&lt;/electronic-resource-num&gt;&lt;/record&gt;&lt;/Cite&gt;&lt;/EndNote&gt;</w:instrText>
      </w:r>
      <w:r w:rsidR="00665A37"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(Li et al., 2009)</w:t>
      </w:r>
      <w:r w:rsidR="00665A37" w:rsidRPr="002D2EC8">
        <w:rPr>
          <w:rFonts w:ascii="Times New Roman" w:hAnsi="Times New Roman" w:cs="Times New Roman"/>
          <w:sz w:val="22"/>
          <w:szCs w:val="22"/>
        </w:rPr>
        <w:fldChar w:fldCharType="end"/>
      </w:r>
      <w:r w:rsidR="00665A37" w:rsidRPr="002D2EC8">
        <w:rPr>
          <w:rFonts w:ascii="Times New Roman" w:hAnsi="Times New Roman" w:cs="Times New Roman"/>
          <w:sz w:val="22"/>
          <w:szCs w:val="22"/>
        </w:rPr>
        <w:t xml:space="preserve"> </w:t>
      </w:r>
      <w:r w:rsidRPr="002D2EC8">
        <w:rPr>
          <w:rFonts w:ascii="Times New Roman" w:hAnsi="Times New Roman" w:cs="Times New Roman"/>
          <w:sz w:val="22"/>
          <w:szCs w:val="22"/>
        </w:rPr>
        <w:t xml:space="preserve">and custom scripts. Using all these methods, we ended </w:t>
      </w:r>
      <w:r w:rsidR="00B72F6C" w:rsidRPr="002D2EC8">
        <w:rPr>
          <w:rFonts w:ascii="Times New Roman" w:hAnsi="Times New Roman" w:cs="Times New Roman"/>
          <w:sz w:val="22"/>
          <w:szCs w:val="22"/>
        </w:rPr>
        <w:t xml:space="preserve">up </w:t>
      </w:r>
      <w:r w:rsidRPr="002D2EC8">
        <w:rPr>
          <w:rFonts w:ascii="Times New Roman" w:hAnsi="Times New Roman" w:cs="Times New Roman"/>
          <w:sz w:val="22"/>
          <w:szCs w:val="22"/>
        </w:rPr>
        <w:t xml:space="preserve">with 1,058,513 SNPs with </w:t>
      </w:r>
      <w:r w:rsidR="00A72EB8" w:rsidRPr="002D2EC8">
        <w:rPr>
          <w:rFonts w:ascii="Times New Roman" w:hAnsi="Times New Roman" w:cs="Times New Roman"/>
          <w:sz w:val="22"/>
          <w:szCs w:val="22"/>
        </w:rPr>
        <w:t>at least</w:t>
      </w:r>
      <w:r w:rsidRPr="002D2EC8">
        <w:rPr>
          <w:rFonts w:ascii="Times New Roman" w:hAnsi="Times New Roman" w:cs="Times New Roman"/>
          <w:sz w:val="22"/>
          <w:szCs w:val="22"/>
        </w:rPr>
        <w:t xml:space="preserve"> 10x </w:t>
      </w:r>
      <w:r w:rsidR="00A72EB8" w:rsidRPr="002D2EC8">
        <w:rPr>
          <w:rFonts w:ascii="Times New Roman" w:hAnsi="Times New Roman" w:cs="Times New Roman"/>
          <w:sz w:val="22"/>
          <w:szCs w:val="22"/>
        </w:rPr>
        <w:t>resolution</w:t>
      </w:r>
      <w:r w:rsidRPr="002D2EC8">
        <w:rPr>
          <w:rFonts w:ascii="Times New Roman" w:hAnsi="Times New Roman" w:cs="Times New Roman"/>
          <w:sz w:val="22"/>
          <w:szCs w:val="22"/>
        </w:rPr>
        <w:t>. Alignment and SNP calling  details can be fou</w:t>
      </w:r>
      <w:r w:rsidR="00D76BCF" w:rsidRPr="002D2EC8">
        <w:rPr>
          <w:rFonts w:ascii="Times New Roman" w:hAnsi="Times New Roman" w:cs="Times New Roman"/>
          <w:sz w:val="22"/>
          <w:szCs w:val="22"/>
        </w:rPr>
        <w:t xml:space="preserve">nd in detail in Zhou et al. </w:t>
      </w:r>
      <w:r w:rsidR="00D158CC" w:rsidRPr="002D2EC8">
        <w:rPr>
          <w:rFonts w:ascii="Times New Roman" w:hAnsi="Times New Roman" w:cs="Times New Roman"/>
          <w:sz w:val="22"/>
          <w:szCs w:val="22"/>
        </w:rPr>
        <w:t xml:space="preserve">paper </w:t>
      </w:r>
      <w:r w:rsidR="00D76BCF" w:rsidRPr="002D2EC8">
        <w:rPr>
          <w:rFonts w:ascii="Times New Roman" w:hAnsi="Times New Roman" w:cs="Times New Roman"/>
          <w:sz w:val="22"/>
          <w:szCs w:val="22"/>
        </w:rPr>
        <w:fldChar w:fldCharType="begin">
          <w:fldData xml:space="preserve">PEVuZE5vdGU+PENpdGU+PEF1dGhvcj5aaG91PC9BdXRob3I+PFllYXI+MjAxMjwvWWVhcj48UmVj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==
</w:fldData>
        </w:fldChar>
      </w:r>
      <w:r w:rsidR="00C91327" w:rsidRPr="002D2EC8">
        <w:rPr>
          <w:rFonts w:ascii="Times New Roman" w:hAnsi="Times New Roman" w:cs="Times New Roman"/>
          <w:sz w:val="22"/>
          <w:szCs w:val="22"/>
        </w:rPr>
        <w:instrText xml:space="preserve"> ADDIN EN.CITE </w:instrText>
      </w:r>
      <w:r w:rsidR="00C91327" w:rsidRPr="002D2EC8">
        <w:rPr>
          <w:rFonts w:ascii="Times New Roman" w:hAnsi="Times New Roman" w:cs="Times New Roman"/>
          <w:sz w:val="22"/>
          <w:szCs w:val="22"/>
        </w:rPr>
        <w:fldChar w:fldCharType="begin">
          <w:fldData xml:space="preserve">PEVuZE5vdGU+PENpdGU+PEF1dGhvcj5aaG91PC9BdXRob3I+PFllYXI+MjAxMjwvWWVhcj48UmVj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==
</w:fldData>
        </w:fldChar>
      </w:r>
      <w:r w:rsidR="00C91327" w:rsidRPr="002D2EC8">
        <w:rPr>
          <w:rFonts w:ascii="Times New Roman" w:hAnsi="Times New Roman" w:cs="Times New Roman"/>
          <w:sz w:val="22"/>
          <w:szCs w:val="22"/>
        </w:rPr>
        <w:instrText xml:space="preserve"> ADDIN EN.CITE.DATA </w:instrText>
      </w:r>
      <w:r w:rsidR="00C91327" w:rsidRPr="002D2EC8">
        <w:rPr>
          <w:rFonts w:ascii="Times New Roman" w:hAnsi="Times New Roman" w:cs="Times New Roman"/>
          <w:sz w:val="22"/>
          <w:szCs w:val="22"/>
        </w:rPr>
      </w:r>
      <w:r w:rsidR="00C91327" w:rsidRPr="002D2EC8">
        <w:rPr>
          <w:rFonts w:ascii="Times New Roman" w:hAnsi="Times New Roman" w:cs="Times New Roman"/>
          <w:sz w:val="22"/>
          <w:szCs w:val="22"/>
        </w:rPr>
        <w:fldChar w:fldCharType="end"/>
      </w:r>
      <w:r w:rsidR="00D76BCF" w:rsidRPr="002D2EC8">
        <w:rPr>
          <w:rFonts w:ascii="Times New Roman" w:hAnsi="Times New Roman" w:cs="Times New Roman"/>
          <w:sz w:val="22"/>
          <w:szCs w:val="22"/>
        </w:rPr>
      </w:r>
      <w:r w:rsidR="00D76BCF"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(Zhou and Holliday, 2012)</w:t>
      </w:r>
      <w:r w:rsidR="00D76BCF" w:rsidRPr="002D2EC8">
        <w:rPr>
          <w:rFonts w:ascii="Times New Roman" w:hAnsi="Times New Roman" w:cs="Times New Roman"/>
          <w:sz w:val="22"/>
          <w:szCs w:val="22"/>
        </w:rPr>
        <w:fldChar w:fldCharType="end"/>
      </w:r>
      <w:r w:rsidR="00DA533F" w:rsidRPr="002D2EC8">
        <w:rPr>
          <w:rFonts w:ascii="Times New Roman" w:hAnsi="Times New Roman" w:cs="Times New Roman"/>
          <w:sz w:val="22"/>
          <w:szCs w:val="22"/>
        </w:rPr>
        <w:t xml:space="preserve">. </w:t>
      </w:r>
      <w:r w:rsidRPr="002D2EC8">
        <w:rPr>
          <w:rFonts w:ascii="Times New Roman" w:hAnsi="Times New Roman" w:cs="Times New Roman"/>
          <w:sz w:val="22"/>
          <w:szCs w:val="22"/>
        </w:rPr>
        <w:t xml:space="preserve"> </w:t>
      </w:r>
    </w:p>
    <w:p w14:paraId="7A2B29EE" w14:textId="77777777" w:rsidR="006D5CB8" w:rsidRPr="002D2EC8" w:rsidRDefault="006D5CB8" w:rsidP="002C03DC">
      <w:pPr>
        <w:pStyle w:val="Heading2"/>
        <w:spacing w:line="480" w:lineRule="auto"/>
        <w:rPr>
          <w:rFonts w:ascii="Times New Roman" w:hAnsi="Times New Roman" w:cs="Times New Roman"/>
          <w:color w:val="auto"/>
          <w:sz w:val="22"/>
          <w:szCs w:val="22"/>
        </w:rPr>
      </w:pPr>
      <w:r w:rsidRPr="002D2EC8">
        <w:rPr>
          <w:rFonts w:ascii="Times New Roman" w:hAnsi="Times New Roman" w:cs="Times New Roman"/>
          <w:color w:val="auto"/>
          <w:sz w:val="22"/>
          <w:szCs w:val="22"/>
        </w:rPr>
        <w:t>Data Analysis</w:t>
      </w:r>
    </w:p>
    <w:p w14:paraId="160FD4E2" w14:textId="77FAE324" w:rsidR="006D5CB8" w:rsidRPr="00D52B5E" w:rsidRDefault="006D5CB8" w:rsidP="00D52B5E">
      <w:pPr>
        <w:pStyle w:val="Heading3"/>
        <w:spacing w:line="480" w:lineRule="auto"/>
        <w:rPr>
          <w:rFonts w:ascii="Times New Roman" w:hAnsi="Times New Roman" w:cs="Times New Roman"/>
          <w:color w:val="000000" w:themeColor="text1"/>
          <w:sz w:val="22"/>
          <w:szCs w:val="22"/>
        </w:rPr>
      </w:pPr>
      <w:r w:rsidRPr="00D52B5E">
        <w:rPr>
          <w:rFonts w:ascii="Times New Roman" w:hAnsi="Times New Roman" w:cs="Times New Roman"/>
          <w:b w:val="0"/>
          <w:bCs w:val="0"/>
          <w:i/>
          <w:color w:val="000000" w:themeColor="text1"/>
          <w:sz w:val="22"/>
          <w:szCs w:val="22"/>
        </w:rPr>
        <w:t>Admixture and PCA</w:t>
      </w:r>
      <w:r w:rsidR="003D4932" w:rsidRPr="00D52B5E">
        <w:rPr>
          <w:rFonts w:ascii="Times New Roman" w:hAnsi="Times New Roman" w:cs="Times New Roman"/>
          <w:bCs w:val="0"/>
          <w:i/>
          <w:color w:val="000000" w:themeColor="text1"/>
          <w:sz w:val="22"/>
          <w:szCs w:val="22"/>
        </w:rPr>
        <w:t xml:space="preserve"> – </w:t>
      </w:r>
      <w:r w:rsidRPr="00D52B5E">
        <w:rPr>
          <w:rFonts w:ascii="Times New Roman" w:hAnsi="Times New Roman" w:cs="Times New Roman"/>
          <w:b w:val="0"/>
          <w:color w:val="000000" w:themeColor="text1"/>
          <w:sz w:val="22"/>
          <w:szCs w:val="22"/>
        </w:rPr>
        <w:t>We used Admixture software</w:t>
      </w:r>
      <w:r w:rsidR="00D76BCF" w:rsidRPr="00D52B5E">
        <w:rPr>
          <w:rFonts w:ascii="Times New Roman" w:hAnsi="Times New Roman" w:cs="Times New Roman"/>
          <w:b w:val="0"/>
          <w:color w:val="000000" w:themeColor="text1"/>
          <w:sz w:val="22"/>
          <w:szCs w:val="22"/>
        </w:rPr>
        <w:t xml:space="preserve"> </w:t>
      </w:r>
      <w:r w:rsidR="00D76BCF" w:rsidRPr="00D52B5E">
        <w:rPr>
          <w:rFonts w:ascii="Times New Roman" w:hAnsi="Times New Roman" w:cs="Times New Roman"/>
          <w:b w:val="0"/>
          <w:color w:val="000000" w:themeColor="text1"/>
          <w:sz w:val="22"/>
          <w:szCs w:val="22"/>
        </w:rPr>
        <w:fldChar w:fldCharType="begin"/>
      </w:r>
      <w:r w:rsidR="00C91327" w:rsidRPr="00D52B5E">
        <w:rPr>
          <w:rFonts w:ascii="Times New Roman" w:hAnsi="Times New Roman" w:cs="Times New Roman"/>
          <w:b w:val="0"/>
          <w:color w:val="000000" w:themeColor="text1"/>
          <w:sz w:val="22"/>
          <w:szCs w:val="22"/>
        </w:rPr>
        <w:instrText xml:space="preserve"> ADDIN EN.CITE &lt;EndNote&gt;&lt;Cite&gt;&lt;Author&gt;Alexander&lt;/Author&gt;&lt;Year&gt;2009&lt;/Year&gt;&lt;RecNum&gt;54&lt;/RecNum&gt;&lt;DisplayText&gt;(Alexander et al., 2009)&lt;/DisplayText&gt;&lt;record&gt;&lt;rec-number&gt;54&lt;/rec-number&gt;&lt;foreign-keys&gt;&lt;key app="EN" db-id="tdzzrxv0yveat4evtvexttdxrt00wdaaz5df" timestamp="1440742150"&gt;54&lt;/key&gt;&lt;/foreign-keys&gt;&lt;ref-type name="Journal Article"&gt;17&lt;/ref-type&gt;&lt;contributors&gt;&lt;authors&gt;&lt;author&gt;Alexander, D. H.&lt;/author&gt;&lt;author&gt;Novembre, J.&lt;/author&gt;&lt;author&gt;Lange, K.&lt;/author&gt;&lt;/authors&gt;&lt;/contributors&gt;&lt;auth-address&gt;Department of Biomathematics, University of California at Los Angeles, Los Angeles, California 90095, USA. dalexander@ucla.edu&lt;/auth-address&gt;&lt;titles&gt;&lt;title&gt;Fast model-based estimation of ancestry in unrelated individuals&lt;/title&gt;&lt;secondary-title&gt;Genome Res&lt;/secondary-title&gt;&lt;alt-title&gt;Genome research&lt;/alt-title&gt;&lt;/titles&gt;&lt;periodical&gt;&lt;full-title&gt;Genome Res&lt;/full-title&gt;&lt;abbr-1&gt;Genome research&lt;/abbr-1&gt;&lt;/periodical&gt;&lt;alt-periodical&gt;&lt;full-title&gt;Genome Res&lt;/full-title&gt;&lt;abbr-1&gt;Genome research&lt;/abbr-1&gt;&lt;/alt-periodical&gt;&lt;pages&gt;1655-64&lt;/pages&gt;&lt;volume&gt;19&lt;/volume&gt;&lt;number&gt;9&lt;/number&gt;&lt;keywords&gt;&lt;keyword&gt;*Algorithms&lt;/keyword&gt;&lt;keyword&gt;Computational Biology&lt;/keyword&gt;&lt;keyword&gt;Europe/ethnology&lt;/keyword&gt;&lt;keyword&gt;Gene Frequency&lt;/keyword&gt;&lt;keyword&gt;Genetic Association Studies&lt;/keyword&gt;&lt;keyword&gt;*Genetics, Population&lt;/keyword&gt;&lt;keyword&gt;Genotype&lt;/keyword&gt;&lt;keyword&gt;Humans&lt;/keyword&gt;&lt;keyword&gt;Inflammatory Bowel Diseases/ethnology/genetics&lt;/keyword&gt;&lt;keyword&gt;Jews/ethnology&lt;/keyword&gt;&lt;keyword&gt;Likelihood Functions&lt;/keyword&gt;&lt;keyword&gt;Models, Genetic&lt;/keyword&gt;&lt;keyword&gt;Polymorphism, Single Nucleotide&lt;/keyword&gt;&lt;keyword&gt;*Software&lt;/keyword&gt;&lt;keyword&gt;Time Factors&lt;/keyword&gt;&lt;/keywords&gt;&lt;dates&gt;&lt;year&gt;2009&lt;/year&gt;&lt;pub-dates&gt;&lt;date&gt;Sep&lt;/date&gt;&lt;/pub-dates&gt;&lt;/dates&gt;&lt;isbn&gt;1549-5469 (Electronic)&amp;#xD;1088-9051 (Linking)&lt;/isbn&gt;&lt;accession-num&gt;19648217&lt;/accession-num&gt;&lt;urls&gt;&lt;related-urls&gt;&lt;url&gt;http://www.ncbi.nlm.nih.gov/pubmed/19648217&lt;/url&gt;&lt;/related-urls&gt;&lt;/urls&gt;&lt;custom2&gt;2752134&lt;/custom2&gt;&lt;electronic-resource-num&gt;10.1101/gr.094052.109&lt;/electronic-resource-num&gt;&lt;/record&gt;&lt;/Cite&gt;&lt;/EndNote&gt;</w:instrText>
      </w:r>
      <w:r w:rsidR="00D76BCF" w:rsidRPr="00D52B5E">
        <w:rPr>
          <w:rFonts w:ascii="Times New Roman" w:hAnsi="Times New Roman" w:cs="Times New Roman"/>
          <w:b w:val="0"/>
          <w:color w:val="000000" w:themeColor="text1"/>
          <w:sz w:val="22"/>
          <w:szCs w:val="22"/>
        </w:rPr>
        <w:fldChar w:fldCharType="separate"/>
      </w:r>
      <w:r w:rsidR="00C91327" w:rsidRPr="00D52B5E">
        <w:rPr>
          <w:rFonts w:ascii="Times New Roman" w:hAnsi="Times New Roman" w:cs="Times New Roman"/>
          <w:b w:val="0"/>
          <w:noProof/>
          <w:color w:val="000000" w:themeColor="text1"/>
          <w:sz w:val="22"/>
          <w:szCs w:val="22"/>
        </w:rPr>
        <w:t>(Alexander et al., 2009)</w:t>
      </w:r>
      <w:r w:rsidR="00D76BCF" w:rsidRPr="00D52B5E">
        <w:rPr>
          <w:rFonts w:ascii="Times New Roman" w:hAnsi="Times New Roman" w:cs="Times New Roman"/>
          <w:b w:val="0"/>
          <w:color w:val="000000" w:themeColor="text1"/>
          <w:sz w:val="22"/>
          <w:szCs w:val="22"/>
        </w:rPr>
        <w:fldChar w:fldCharType="end"/>
      </w:r>
      <w:r w:rsidRPr="00D52B5E">
        <w:rPr>
          <w:rFonts w:ascii="Times New Roman" w:hAnsi="Times New Roman" w:cs="Times New Roman"/>
          <w:b w:val="0"/>
          <w:color w:val="000000" w:themeColor="text1"/>
          <w:sz w:val="22"/>
          <w:szCs w:val="22"/>
        </w:rPr>
        <w:t xml:space="preserve"> and Principal Component Analysis method to explore </w:t>
      </w:r>
      <w:r w:rsidR="00C12AFF" w:rsidRPr="00D52B5E">
        <w:rPr>
          <w:rFonts w:ascii="Times New Roman" w:hAnsi="Times New Roman" w:cs="Times New Roman"/>
          <w:b w:val="0"/>
          <w:color w:val="000000" w:themeColor="text1"/>
          <w:sz w:val="22"/>
          <w:szCs w:val="22"/>
        </w:rPr>
        <w:t xml:space="preserve">the </w:t>
      </w:r>
      <w:r w:rsidRPr="00D52B5E">
        <w:rPr>
          <w:rFonts w:ascii="Times New Roman" w:hAnsi="Times New Roman" w:cs="Times New Roman"/>
          <w:b w:val="0"/>
          <w:color w:val="000000" w:themeColor="text1"/>
          <w:sz w:val="22"/>
          <w:szCs w:val="22"/>
        </w:rPr>
        <w:t xml:space="preserve">patterns of population </w:t>
      </w:r>
      <w:r w:rsidR="00A72EB8" w:rsidRPr="00D52B5E">
        <w:rPr>
          <w:rFonts w:ascii="Times New Roman" w:hAnsi="Times New Roman" w:cs="Times New Roman"/>
          <w:b w:val="0"/>
          <w:color w:val="000000" w:themeColor="text1"/>
          <w:sz w:val="22"/>
          <w:szCs w:val="22"/>
        </w:rPr>
        <w:t>structure</w:t>
      </w:r>
      <w:r w:rsidRPr="00D52B5E">
        <w:rPr>
          <w:rFonts w:ascii="Times New Roman" w:hAnsi="Times New Roman" w:cs="Times New Roman"/>
          <w:b w:val="0"/>
          <w:color w:val="000000" w:themeColor="text1"/>
          <w:sz w:val="22"/>
          <w:szCs w:val="22"/>
        </w:rPr>
        <w:t xml:space="preserve"> in our dataset. We </w:t>
      </w:r>
      <w:r w:rsidR="00A72EB8" w:rsidRPr="00D52B5E">
        <w:rPr>
          <w:rFonts w:ascii="Times New Roman" w:hAnsi="Times New Roman" w:cs="Times New Roman"/>
          <w:b w:val="0"/>
          <w:color w:val="000000" w:themeColor="text1"/>
          <w:sz w:val="22"/>
          <w:szCs w:val="22"/>
        </w:rPr>
        <w:t>down sampled</w:t>
      </w:r>
      <w:r w:rsidRPr="00D52B5E">
        <w:rPr>
          <w:rFonts w:ascii="Times New Roman" w:hAnsi="Times New Roman" w:cs="Times New Roman"/>
          <w:b w:val="0"/>
          <w:color w:val="000000" w:themeColor="text1"/>
          <w:sz w:val="22"/>
          <w:szCs w:val="22"/>
        </w:rPr>
        <w:t xml:space="preserve"> to 188774 SNPs and used Plink </w:t>
      </w:r>
      <w:r w:rsidR="00702D69" w:rsidRPr="00D52B5E">
        <w:rPr>
          <w:rFonts w:ascii="Times New Roman" w:hAnsi="Times New Roman" w:cs="Times New Roman"/>
          <w:b w:val="0"/>
          <w:color w:val="000000" w:themeColor="text1"/>
          <w:sz w:val="22"/>
          <w:szCs w:val="22"/>
        </w:rPr>
        <w:fldChar w:fldCharType="begin">
          <w:fldData xml:space="preserve">PEVuZE5vdGU+PENpdGU+PEF1dGhvcj5QdXJjZWxsPC9BdXRob3I+PFllYXI+MjAwNzwvWWVhcj48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</w:fldData>
        </w:fldChar>
      </w:r>
      <w:r w:rsidR="00C91327" w:rsidRPr="00D52B5E">
        <w:rPr>
          <w:rFonts w:ascii="Times New Roman" w:hAnsi="Times New Roman" w:cs="Times New Roman"/>
          <w:b w:val="0"/>
          <w:color w:val="000000" w:themeColor="text1"/>
          <w:sz w:val="22"/>
          <w:szCs w:val="22"/>
        </w:rPr>
        <w:instrText xml:space="preserve"> ADDIN EN.CITE </w:instrText>
      </w:r>
      <w:r w:rsidR="00C91327" w:rsidRPr="00D52B5E">
        <w:rPr>
          <w:rFonts w:ascii="Times New Roman" w:hAnsi="Times New Roman" w:cs="Times New Roman"/>
          <w:b w:val="0"/>
          <w:color w:val="000000" w:themeColor="text1"/>
          <w:sz w:val="22"/>
          <w:szCs w:val="22"/>
        </w:rPr>
        <w:fldChar w:fldCharType="begin">
          <w:fldData xml:space="preserve">PEVuZE5vdGU+PENpdGU+PEF1dGhvcj5QdXJjZWxsPC9BdXRob3I+PFllYXI+MjAwNzwvWWVhcj48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</w:fldData>
        </w:fldChar>
      </w:r>
      <w:r w:rsidR="00C91327" w:rsidRPr="00D52B5E">
        <w:rPr>
          <w:rFonts w:ascii="Times New Roman" w:hAnsi="Times New Roman" w:cs="Times New Roman"/>
          <w:b w:val="0"/>
          <w:color w:val="000000" w:themeColor="text1"/>
          <w:sz w:val="22"/>
          <w:szCs w:val="22"/>
        </w:rPr>
        <w:instrText xml:space="preserve"> ADDIN EN.CITE.DATA </w:instrText>
      </w:r>
      <w:r w:rsidR="00C91327" w:rsidRPr="00D52B5E">
        <w:rPr>
          <w:rFonts w:ascii="Times New Roman" w:hAnsi="Times New Roman" w:cs="Times New Roman"/>
          <w:b w:val="0"/>
          <w:color w:val="000000" w:themeColor="text1"/>
          <w:sz w:val="22"/>
          <w:szCs w:val="22"/>
        </w:rPr>
      </w:r>
      <w:r w:rsidR="00C91327" w:rsidRPr="00D52B5E">
        <w:rPr>
          <w:rFonts w:ascii="Times New Roman" w:hAnsi="Times New Roman" w:cs="Times New Roman"/>
          <w:b w:val="0"/>
          <w:color w:val="000000" w:themeColor="text1"/>
          <w:sz w:val="22"/>
          <w:szCs w:val="22"/>
        </w:rPr>
        <w:fldChar w:fldCharType="end"/>
      </w:r>
      <w:r w:rsidR="00702D69" w:rsidRPr="00D52B5E">
        <w:rPr>
          <w:rFonts w:ascii="Times New Roman" w:hAnsi="Times New Roman" w:cs="Times New Roman"/>
          <w:b w:val="0"/>
          <w:color w:val="000000" w:themeColor="text1"/>
          <w:sz w:val="22"/>
          <w:szCs w:val="22"/>
        </w:rPr>
      </w:r>
      <w:r w:rsidR="00702D69" w:rsidRPr="00D52B5E">
        <w:rPr>
          <w:rFonts w:ascii="Times New Roman" w:hAnsi="Times New Roman" w:cs="Times New Roman"/>
          <w:b w:val="0"/>
          <w:color w:val="000000" w:themeColor="text1"/>
          <w:sz w:val="22"/>
          <w:szCs w:val="22"/>
        </w:rPr>
        <w:fldChar w:fldCharType="separate"/>
      </w:r>
      <w:r w:rsidR="00C91327" w:rsidRPr="00D52B5E">
        <w:rPr>
          <w:rFonts w:ascii="Times New Roman" w:hAnsi="Times New Roman" w:cs="Times New Roman"/>
          <w:b w:val="0"/>
          <w:noProof/>
          <w:color w:val="000000" w:themeColor="text1"/>
          <w:sz w:val="22"/>
          <w:szCs w:val="22"/>
        </w:rPr>
        <w:t>(Purcell et al., 2007)</w:t>
      </w:r>
      <w:r w:rsidR="00702D69" w:rsidRPr="00D52B5E">
        <w:rPr>
          <w:rFonts w:ascii="Times New Roman" w:hAnsi="Times New Roman" w:cs="Times New Roman"/>
          <w:b w:val="0"/>
          <w:color w:val="000000" w:themeColor="text1"/>
          <w:sz w:val="22"/>
          <w:szCs w:val="22"/>
        </w:rPr>
        <w:fldChar w:fldCharType="end"/>
      </w:r>
      <w:r w:rsidR="00702D69" w:rsidRPr="00D52B5E">
        <w:rPr>
          <w:rFonts w:ascii="Times New Roman" w:hAnsi="Times New Roman" w:cs="Times New Roman"/>
          <w:b w:val="0"/>
          <w:color w:val="000000" w:themeColor="text1"/>
          <w:sz w:val="22"/>
          <w:szCs w:val="22"/>
        </w:rPr>
        <w:t xml:space="preserve"> </w:t>
      </w:r>
      <w:r w:rsidRPr="00D52B5E">
        <w:rPr>
          <w:rFonts w:ascii="Times New Roman" w:hAnsi="Times New Roman" w:cs="Times New Roman"/>
          <w:b w:val="0"/>
          <w:color w:val="000000" w:themeColor="text1"/>
          <w:sz w:val="22"/>
          <w:szCs w:val="22"/>
        </w:rPr>
        <w:t>to select SNPs with low linkage disequilibrium (r</w:t>
      </w:r>
      <w:r w:rsidRPr="00D52B5E">
        <w:rPr>
          <w:rFonts w:ascii="Times New Roman" w:hAnsi="Times New Roman" w:cs="Times New Roman"/>
          <w:b w:val="0"/>
          <w:color w:val="000000" w:themeColor="text1"/>
          <w:sz w:val="22"/>
          <w:szCs w:val="22"/>
          <w:vertAlign w:val="superscript"/>
        </w:rPr>
        <w:t>2</w:t>
      </w:r>
      <w:r w:rsidRPr="00D52B5E">
        <w:rPr>
          <w:rFonts w:ascii="Times New Roman" w:hAnsi="Times New Roman" w:cs="Times New Roman"/>
          <w:b w:val="0"/>
          <w:color w:val="000000" w:themeColor="text1"/>
          <w:sz w:val="22"/>
          <w:szCs w:val="22"/>
        </w:rPr>
        <w:t xml:space="preserve"> &lt; 0.1) for both of these analyses. Admixture uses the unsupervised clustering algorithm to compute number of population clusters in the sample. We tested nine ancestral clusters from K=2 t</w:t>
      </w:r>
      <w:r w:rsidR="00203E7D" w:rsidRPr="00D52B5E">
        <w:rPr>
          <w:rFonts w:ascii="Times New Roman" w:hAnsi="Times New Roman" w:cs="Times New Roman"/>
          <w:b w:val="0"/>
          <w:color w:val="000000" w:themeColor="text1"/>
          <w:sz w:val="22"/>
          <w:szCs w:val="22"/>
        </w:rPr>
        <w:t>hrough K = 10, and used the ten-</w:t>
      </w:r>
      <w:r w:rsidRPr="00D52B5E">
        <w:rPr>
          <w:rFonts w:ascii="Times New Roman" w:hAnsi="Times New Roman" w:cs="Times New Roman"/>
          <w:b w:val="0"/>
          <w:color w:val="000000" w:themeColor="text1"/>
          <w:sz w:val="22"/>
          <w:szCs w:val="22"/>
        </w:rPr>
        <w:t xml:space="preserve">fold cross-validation procedure to choose an optimal value of K for our dataset. </w:t>
      </w:r>
    </w:p>
    <w:p w14:paraId="6CC33DDD" w14:textId="77777777" w:rsidR="003D4932" w:rsidRDefault="003D4932" w:rsidP="002C03DC">
      <w:pPr>
        <w:spacing w:line="480" w:lineRule="auto"/>
        <w:rPr>
          <w:rFonts w:ascii="Times New Roman" w:hAnsi="Times New Roman" w:cs="Times New Roman"/>
          <w:sz w:val="22"/>
          <w:szCs w:val="22"/>
        </w:rPr>
      </w:pPr>
    </w:p>
    <w:p w14:paraId="7866A0E3" w14:textId="1BC73164" w:rsidR="006D5CB8" w:rsidRPr="00D52B5E" w:rsidRDefault="00702D69" w:rsidP="002C03DC">
      <w:pPr>
        <w:spacing w:line="480" w:lineRule="auto"/>
        <w:rPr>
          <w:rFonts w:ascii="Times New Roman" w:hAnsi="Times New Roman" w:cs="Times New Roman"/>
          <w:color w:val="000000" w:themeColor="text1"/>
          <w:sz w:val="22"/>
          <w:szCs w:val="22"/>
        </w:rPr>
      </w:pPr>
      <w:r w:rsidRPr="002D2EC8">
        <w:rPr>
          <w:rFonts w:ascii="Times New Roman" w:hAnsi="Times New Roman" w:cs="Times New Roman"/>
          <w:sz w:val="22"/>
          <w:szCs w:val="22"/>
        </w:rPr>
        <w:t>We used</w:t>
      </w:r>
      <w:r w:rsidR="006D5CB8" w:rsidRPr="002D2EC8">
        <w:rPr>
          <w:rFonts w:ascii="Times New Roman" w:hAnsi="Times New Roman" w:cs="Times New Roman"/>
          <w:sz w:val="22"/>
          <w:szCs w:val="22"/>
        </w:rPr>
        <w:t xml:space="preserve"> SNPRelate</w:t>
      </w:r>
      <w:r w:rsidR="00D76BCF" w:rsidRPr="002D2EC8">
        <w:rPr>
          <w:rFonts w:ascii="Times New Roman" w:hAnsi="Times New Roman" w:cs="Times New Roman"/>
          <w:sz w:val="22"/>
          <w:szCs w:val="22"/>
        </w:rPr>
        <w:t xml:space="preserve"> </w:t>
      </w:r>
      <w:r w:rsidR="00D76BCF" w:rsidRPr="002D2EC8">
        <w:rPr>
          <w:rFonts w:ascii="Times New Roman" w:hAnsi="Times New Roman" w:cs="Times New Roman"/>
          <w:sz w:val="22"/>
          <w:szCs w:val="22"/>
        </w:rPr>
        <w:fldChar w:fldCharType="begin"/>
      </w:r>
      <w:r w:rsidR="00C91327" w:rsidRPr="002D2EC8">
        <w:rPr>
          <w:rFonts w:ascii="Times New Roman" w:hAnsi="Times New Roman" w:cs="Times New Roman"/>
          <w:sz w:val="22"/>
          <w:szCs w:val="22"/>
        </w:rPr>
        <w:instrText xml:space="preserve"> ADDIN EN.CITE &lt;EndNote&gt;&lt;Cite&gt;&lt;Author&gt;Zheng&lt;/Author&gt;&lt;Year&gt;2012&lt;/Year&gt;&lt;RecNum&gt;55&lt;/RecNum&gt;&lt;DisplayText&gt;(Zheng et al., 2012)&lt;/DisplayText&gt;&lt;record&gt;&lt;rec-number&gt;55&lt;/rec-number&gt;&lt;foreign-keys&gt;&lt;key app="EN" db-id="tdzzrxv0yveat4evtvexttdxrt00wdaaz5df" timestamp="1440742268"&gt;55&lt;/key&gt;&lt;/foreign-keys&gt;&lt;ref-type name="Journal Article"&gt;17&lt;/ref-type&gt;&lt;contributors&gt;&lt;authors&gt;&lt;author&gt;Zheng, X.&lt;/author&gt;&lt;author&gt;Levine, D.&lt;/author&gt;&lt;author&gt;Shen, J.&lt;/author&gt;&lt;author&gt;Gogarten, S. M.&lt;/author&gt;&lt;author&gt;Laurie, C.&lt;/author&gt;&lt;author&gt;Weir, B. S.&lt;/author&gt;&lt;/authors&gt;&lt;/contributors&gt;&lt;auth-address&gt;Department of Biostatistics, University of Washington, Seattle, WA 98195-7232, USA. zhengx@u.washington.edu&lt;/auth-address&gt;&lt;titles&gt;&lt;title&gt;A high-performance computing toolset for relatedness and principal component analysis of SNP data&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3326-8&lt;/pages&gt;&lt;volume&gt;28&lt;/volume&gt;&lt;number&gt;24&lt;/number&gt;&lt;keywords&gt;&lt;keyword&gt;Algorithms&lt;/keyword&gt;&lt;keyword&gt;*Genome-Wide Association Study&lt;/keyword&gt;&lt;keyword&gt;Humans&lt;/keyword&gt;&lt;keyword&gt;*Polymorphism, Single Nucleotide&lt;/keyword&gt;&lt;keyword&gt;*Principal Component Analysis&lt;/keyword&gt;&lt;keyword&gt;*Software&lt;/keyword&gt;&lt;/keywords&gt;&lt;dates&gt;&lt;year&gt;2012&lt;/year&gt;&lt;pub-dates&gt;&lt;date&gt;Dec 15&lt;/date&gt;&lt;/pub-dates&gt;&lt;/dates&gt;&lt;isbn&gt;1367-4811 (Electronic)&amp;#xD;1367-4803 (Linking)&lt;/isbn&gt;&lt;accession-num&gt;23060615&lt;/accession-num&gt;&lt;urls&gt;&lt;related-urls&gt;&lt;url&gt;http://www.ncbi.nlm.nih.gov/pubmed/23060615&lt;/url&gt;&lt;/related-urls&gt;&lt;/urls&gt;&lt;custom2&gt;3519454&lt;/custom2&gt;&lt;electronic-resource-num&gt;10.1093/bioinformatics/bts606&lt;/electronic-resource-num&gt;&lt;/record&gt;&lt;/Cite&gt;&lt;/EndNote&gt;</w:instrText>
      </w:r>
      <w:r w:rsidR="00D76BCF"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(Zheng et al., 2012)</w:t>
      </w:r>
      <w:r w:rsidR="00D76BCF" w:rsidRPr="002D2EC8">
        <w:rPr>
          <w:rFonts w:ascii="Times New Roman" w:hAnsi="Times New Roman" w:cs="Times New Roman"/>
          <w:sz w:val="22"/>
          <w:szCs w:val="22"/>
        </w:rPr>
        <w:fldChar w:fldCharType="end"/>
      </w:r>
      <w:r w:rsidRPr="002D2EC8">
        <w:rPr>
          <w:rFonts w:ascii="Times New Roman" w:hAnsi="Times New Roman" w:cs="Times New Roman"/>
          <w:sz w:val="22"/>
          <w:szCs w:val="22"/>
        </w:rPr>
        <w:t xml:space="preserve"> package in R</w:t>
      </w:r>
      <w:r w:rsidR="006D5CB8" w:rsidRPr="002D2EC8">
        <w:rPr>
          <w:rFonts w:ascii="Times New Roman" w:hAnsi="Times New Roman" w:cs="Times New Roman"/>
          <w:sz w:val="22"/>
          <w:szCs w:val="22"/>
        </w:rPr>
        <w:t xml:space="preserve"> to </w:t>
      </w:r>
      <w:r w:rsidR="00A72EB8" w:rsidRPr="002D2EC8">
        <w:rPr>
          <w:rFonts w:ascii="Times New Roman" w:hAnsi="Times New Roman" w:cs="Times New Roman"/>
          <w:sz w:val="22"/>
          <w:szCs w:val="22"/>
        </w:rPr>
        <w:t>perform</w:t>
      </w:r>
      <w:r w:rsidR="006D5CB8" w:rsidRPr="002D2EC8">
        <w:rPr>
          <w:rFonts w:ascii="Times New Roman" w:hAnsi="Times New Roman" w:cs="Times New Roman"/>
          <w:sz w:val="22"/>
          <w:szCs w:val="22"/>
        </w:rPr>
        <w:t xml:space="preserve"> principal component analysis and </w:t>
      </w:r>
      <w:r w:rsidR="00D72235" w:rsidRPr="002D2EC8">
        <w:rPr>
          <w:rFonts w:ascii="Times New Roman" w:hAnsi="Times New Roman" w:cs="Times New Roman"/>
          <w:sz w:val="22"/>
          <w:szCs w:val="22"/>
        </w:rPr>
        <w:t>used custom scripts</w:t>
      </w:r>
      <w:r w:rsidR="0006666A" w:rsidRPr="002D2EC8">
        <w:rPr>
          <w:rFonts w:ascii="Times New Roman" w:hAnsi="Times New Roman" w:cs="Times New Roman"/>
          <w:sz w:val="22"/>
          <w:szCs w:val="22"/>
        </w:rPr>
        <w:t xml:space="preserve"> </w:t>
      </w:r>
      <w:r w:rsidR="006D5CB8" w:rsidRPr="002D2EC8">
        <w:rPr>
          <w:rFonts w:ascii="Times New Roman" w:hAnsi="Times New Roman" w:cs="Times New Roman"/>
          <w:sz w:val="22"/>
          <w:szCs w:val="22"/>
        </w:rPr>
        <w:t>to plot the results. Both of t</w:t>
      </w:r>
      <w:r w:rsidR="006D5CB8" w:rsidRPr="00D52B5E">
        <w:rPr>
          <w:rFonts w:ascii="Times New Roman" w:hAnsi="Times New Roman" w:cs="Times New Roman"/>
          <w:color w:val="000000" w:themeColor="text1"/>
          <w:sz w:val="22"/>
          <w:szCs w:val="22"/>
        </w:rPr>
        <w:t xml:space="preserve">hese analyses were performed with and </w:t>
      </w:r>
      <w:r w:rsidR="006D5CB8" w:rsidRPr="00D52B5E">
        <w:rPr>
          <w:rFonts w:ascii="Times New Roman" w:hAnsi="Times New Roman" w:cs="Times New Roman"/>
          <w:color w:val="000000" w:themeColor="text1"/>
          <w:sz w:val="22"/>
          <w:szCs w:val="22"/>
        </w:rPr>
        <w:lastRenderedPageBreak/>
        <w:t xml:space="preserve">without </w:t>
      </w:r>
      <w:r w:rsidR="00A72EB8" w:rsidRPr="00D52B5E">
        <w:rPr>
          <w:rFonts w:ascii="Times New Roman" w:hAnsi="Times New Roman" w:cs="Times New Roman"/>
          <w:color w:val="000000" w:themeColor="text1"/>
          <w:sz w:val="22"/>
          <w:szCs w:val="22"/>
        </w:rPr>
        <w:t>out-groups</w:t>
      </w:r>
      <w:r w:rsidR="006D5CB8" w:rsidRPr="00D52B5E">
        <w:rPr>
          <w:rFonts w:ascii="Times New Roman" w:hAnsi="Times New Roman" w:cs="Times New Roman"/>
          <w:color w:val="000000" w:themeColor="text1"/>
          <w:sz w:val="22"/>
          <w:szCs w:val="22"/>
        </w:rPr>
        <w:t xml:space="preserve"> to investigate the change in </w:t>
      </w:r>
      <w:r w:rsidR="00A72EB8" w:rsidRPr="00D52B5E">
        <w:rPr>
          <w:rFonts w:ascii="Times New Roman" w:hAnsi="Times New Roman" w:cs="Times New Roman"/>
          <w:color w:val="000000" w:themeColor="text1"/>
          <w:sz w:val="22"/>
          <w:szCs w:val="22"/>
        </w:rPr>
        <w:t>clustering</w:t>
      </w:r>
      <w:r w:rsidR="006D5CB8" w:rsidRPr="00D52B5E">
        <w:rPr>
          <w:rFonts w:ascii="Times New Roman" w:hAnsi="Times New Roman" w:cs="Times New Roman"/>
          <w:color w:val="000000" w:themeColor="text1"/>
          <w:sz w:val="22"/>
          <w:szCs w:val="22"/>
        </w:rPr>
        <w:t xml:space="preserve"> pattern and degree of hybridization in the </w:t>
      </w:r>
      <w:r w:rsidR="006D5CB8" w:rsidRPr="00D52B5E">
        <w:rPr>
          <w:rFonts w:ascii="Times New Roman" w:hAnsi="Times New Roman" w:cs="Times New Roman"/>
          <w:i/>
          <w:color w:val="000000" w:themeColor="text1"/>
          <w:sz w:val="22"/>
          <w:szCs w:val="22"/>
        </w:rPr>
        <w:t xml:space="preserve">P. trichocarpa </w:t>
      </w:r>
      <w:r w:rsidR="006D5CB8" w:rsidRPr="00D52B5E">
        <w:rPr>
          <w:rFonts w:ascii="Times New Roman" w:hAnsi="Times New Roman" w:cs="Times New Roman"/>
          <w:color w:val="000000" w:themeColor="text1"/>
          <w:sz w:val="22"/>
          <w:szCs w:val="22"/>
        </w:rPr>
        <w:t xml:space="preserve">samples with the </w:t>
      </w:r>
      <w:r w:rsidR="00A72EB8" w:rsidRPr="00D52B5E">
        <w:rPr>
          <w:rFonts w:ascii="Times New Roman" w:hAnsi="Times New Roman" w:cs="Times New Roman"/>
          <w:color w:val="000000" w:themeColor="text1"/>
          <w:sz w:val="22"/>
          <w:szCs w:val="22"/>
        </w:rPr>
        <w:t>out-groups</w:t>
      </w:r>
      <w:r w:rsidR="006D5CB8" w:rsidRPr="00D52B5E">
        <w:rPr>
          <w:rFonts w:ascii="Times New Roman" w:hAnsi="Times New Roman" w:cs="Times New Roman"/>
          <w:color w:val="000000" w:themeColor="text1"/>
          <w:sz w:val="22"/>
          <w:szCs w:val="22"/>
        </w:rPr>
        <w:t xml:space="preserve">. </w:t>
      </w:r>
    </w:p>
    <w:p w14:paraId="23C2B7A5" w14:textId="7682A609" w:rsidR="006D5CB8" w:rsidRPr="00D52B5E" w:rsidRDefault="006D5CB8" w:rsidP="00D52B5E">
      <w:pPr>
        <w:pStyle w:val="Heading3"/>
        <w:spacing w:line="480" w:lineRule="auto"/>
        <w:rPr>
          <w:rFonts w:ascii="Times New Roman" w:hAnsi="Times New Roman" w:cs="Times New Roman"/>
          <w:b w:val="0"/>
          <w:color w:val="000000" w:themeColor="text1"/>
          <w:sz w:val="22"/>
          <w:szCs w:val="22"/>
        </w:rPr>
      </w:pPr>
      <w:r w:rsidRPr="00D52B5E">
        <w:rPr>
          <w:rFonts w:ascii="Times New Roman" w:hAnsi="Times New Roman" w:cs="Times New Roman"/>
          <w:b w:val="0"/>
          <w:bCs w:val="0"/>
          <w:i/>
          <w:color w:val="000000" w:themeColor="text1"/>
          <w:sz w:val="22"/>
          <w:szCs w:val="22"/>
        </w:rPr>
        <w:t xml:space="preserve">Genome-wide </w:t>
      </w:r>
      <w:r w:rsidR="00800476" w:rsidRPr="00D52B5E">
        <w:rPr>
          <w:rFonts w:ascii="Times New Roman" w:hAnsi="Times New Roman" w:cs="Times New Roman"/>
          <w:b w:val="0"/>
          <w:bCs w:val="0"/>
          <w:i/>
          <w:color w:val="000000" w:themeColor="text1"/>
          <w:sz w:val="22"/>
          <w:szCs w:val="22"/>
        </w:rPr>
        <w:t>h</w:t>
      </w:r>
      <w:r w:rsidRPr="00D52B5E">
        <w:rPr>
          <w:rFonts w:ascii="Times New Roman" w:hAnsi="Times New Roman" w:cs="Times New Roman"/>
          <w:b w:val="0"/>
          <w:bCs w:val="0"/>
          <w:i/>
          <w:color w:val="000000" w:themeColor="text1"/>
          <w:sz w:val="22"/>
          <w:szCs w:val="22"/>
        </w:rPr>
        <w:t xml:space="preserve">eterozygosity </w:t>
      </w:r>
      <w:r w:rsidR="00800476" w:rsidRPr="00D52B5E">
        <w:rPr>
          <w:rFonts w:ascii="Times New Roman" w:hAnsi="Times New Roman" w:cs="Times New Roman"/>
          <w:b w:val="0"/>
          <w:i/>
          <w:color w:val="000000" w:themeColor="text1"/>
          <w:sz w:val="22"/>
          <w:szCs w:val="22"/>
        </w:rPr>
        <w:t xml:space="preserve">– </w:t>
      </w:r>
      <w:r w:rsidRPr="00D52B5E">
        <w:rPr>
          <w:rFonts w:ascii="Times New Roman" w:hAnsi="Times New Roman" w:cs="Times New Roman"/>
          <w:b w:val="0"/>
          <w:color w:val="000000" w:themeColor="text1"/>
          <w:sz w:val="22"/>
          <w:szCs w:val="22"/>
        </w:rPr>
        <w:t xml:space="preserve">We used Plink 2.0 software </w:t>
      </w:r>
      <w:r w:rsidR="00D76BCF" w:rsidRPr="00D52B5E">
        <w:rPr>
          <w:rFonts w:ascii="Times New Roman" w:hAnsi="Times New Roman" w:cs="Times New Roman"/>
          <w:b w:val="0"/>
          <w:color w:val="000000" w:themeColor="text1"/>
          <w:sz w:val="22"/>
          <w:szCs w:val="22"/>
        </w:rPr>
        <w:fldChar w:fldCharType="begin">
          <w:fldData xml:space="preserve">PEVuZE5vdGU+PENpdGU+PEF1dGhvcj5QdXJjZWxsPC9BdXRob3I+PFllYXI+MjAwNzwvWWVhcj48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</w:fldData>
        </w:fldChar>
      </w:r>
      <w:r w:rsidR="00C91327" w:rsidRPr="00D52B5E">
        <w:rPr>
          <w:rFonts w:ascii="Times New Roman" w:hAnsi="Times New Roman" w:cs="Times New Roman"/>
          <w:b w:val="0"/>
          <w:color w:val="000000" w:themeColor="text1"/>
          <w:sz w:val="22"/>
          <w:szCs w:val="22"/>
        </w:rPr>
        <w:instrText xml:space="preserve"> ADDIN EN.CITE </w:instrText>
      </w:r>
      <w:r w:rsidR="00C91327" w:rsidRPr="00D52B5E">
        <w:rPr>
          <w:rFonts w:ascii="Times New Roman" w:hAnsi="Times New Roman" w:cs="Times New Roman"/>
          <w:b w:val="0"/>
          <w:color w:val="000000" w:themeColor="text1"/>
          <w:sz w:val="22"/>
          <w:szCs w:val="22"/>
        </w:rPr>
        <w:fldChar w:fldCharType="begin">
          <w:fldData xml:space="preserve">PEVuZE5vdGU+PENpdGU+PEF1dGhvcj5QdXJjZWxsPC9BdXRob3I+PFllYXI+MjAwNzwvWWVhcj48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</w:fldData>
        </w:fldChar>
      </w:r>
      <w:r w:rsidR="00C91327" w:rsidRPr="00D52B5E">
        <w:rPr>
          <w:rFonts w:ascii="Times New Roman" w:hAnsi="Times New Roman" w:cs="Times New Roman"/>
          <w:b w:val="0"/>
          <w:color w:val="000000" w:themeColor="text1"/>
          <w:sz w:val="22"/>
          <w:szCs w:val="22"/>
        </w:rPr>
        <w:instrText xml:space="preserve"> ADDIN EN.CITE.DATA </w:instrText>
      </w:r>
      <w:r w:rsidR="00C91327" w:rsidRPr="00D52B5E">
        <w:rPr>
          <w:rFonts w:ascii="Times New Roman" w:hAnsi="Times New Roman" w:cs="Times New Roman"/>
          <w:b w:val="0"/>
          <w:color w:val="000000" w:themeColor="text1"/>
          <w:sz w:val="22"/>
          <w:szCs w:val="22"/>
        </w:rPr>
      </w:r>
      <w:r w:rsidR="00C91327" w:rsidRPr="00D52B5E">
        <w:rPr>
          <w:rFonts w:ascii="Times New Roman" w:hAnsi="Times New Roman" w:cs="Times New Roman"/>
          <w:b w:val="0"/>
          <w:color w:val="000000" w:themeColor="text1"/>
          <w:sz w:val="22"/>
          <w:szCs w:val="22"/>
        </w:rPr>
        <w:fldChar w:fldCharType="end"/>
      </w:r>
      <w:r w:rsidR="00D76BCF" w:rsidRPr="00D52B5E">
        <w:rPr>
          <w:rFonts w:ascii="Times New Roman" w:hAnsi="Times New Roman" w:cs="Times New Roman"/>
          <w:b w:val="0"/>
          <w:color w:val="000000" w:themeColor="text1"/>
          <w:sz w:val="22"/>
          <w:szCs w:val="22"/>
        </w:rPr>
      </w:r>
      <w:r w:rsidR="00D76BCF" w:rsidRPr="00D52B5E">
        <w:rPr>
          <w:rFonts w:ascii="Times New Roman" w:hAnsi="Times New Roman" w:cs="Times New Roman"/>
          <w:b w:val="0"/>
          <w:color w:val="000000" w:themeColor="text1"/>
          <w:sz w:val="22"/>
          <w:szCs w:val="22"/>
        </w:rPr>
        <w:fldChar w:fldCharType="separate"/>
      </w:r>
      <w:r w:rsidR="00C91327" w:rsidRPr="00D52B5E">
        <w:rPr>
          <w:rFonts w:ascii="Times New Roman" w:hAnsi="Times New Roman" w:cs="Times New Roman"/>
          <w:b w:val="0"/>
          <w:noProof/>
          <w:color w:val="000000" w:themeColor="text1"/>
          <w:sz w:val="22"/>
          <w:szCs w:val="22"/>
        </w:rPr>
        <w:t>(Purcell et al., 2007)</w:t>
      </w:r>
      <w:r w:rsidR="00D76BCF" w:rsidRPr="00D52B5E">
        <w:rPr>
          <w:rFonts w:ascii="Times New Roman" w:hAnsi="Times New Roman" w:cs="Times New Roman"/>
          <w:b w:val="0"/>
          <w:color w:val="000000" w:themeColor="text1"/>
          <w:sz w:val="22"/>
          <w:szCs w:val="22"/>
        </w:rPr>
        <w:fldChar w:fldCharType="end"/>
      </w:r>
      <w:r w:rsidR="00D76BCF" w:rsidRPr="00D52B5E">
        <w:rPr>
          <w:rFonts w:ascii="Times New Roman" w:hAnsi="Times New Roman" w:cs="Times New Roman"/>
          <w:b w:val="0"/>
          <w:color w:val="000000" w:themeColor="text1"/>
          <w:sz w:val="22"/>
          <w:szCs w:val="22"/>
        </w:rPr>
        <w:t xml:space="preserve"> </w:t>
      </w:r>
      <w:r w:rsidR="004B116C" w:rsidRPr="00D52B5E">
        <w:rPr>
          <w:rFonts w:ascii="Times New Roman" w:hAnsi="Times New Roman" w:cs="Times New Roman"/>
          <w:b w:val="0"/>
          <w:color w:val="000000" w:themeColor="text1"/>
          <w:sz w:val="22"/>
          <w:szCs w:val="22"/>
        </w:rPr>
        <w:t xml:space="preserve">and custom scripts </w:t>
      </w:r>
      <w:r w:rsidRPr="00D52B5E">
        <w:rPr>
          <w:rFonts w:ascii="Times New Roman" w:hAnsi="Times New Roman" w:cs="Times New Roman"/>
          <w:b w:val="0"/>
          <w:color w:val="000000" w:themeColor="text1"/>
          <w:sz w:val="22"/>
          <w:szCs w:val="22"/>
        </w:rPr>
        <w:t xml:space="preserve">to calculate the observed heterozygosity rate for each individual in our dataset, and then used it to calculate average genome-wide heterozygosity for each population. </w:t>
      </w:r>
      <w:r w:rsidR="00B25EEA" w:rsidRPr="00D52B5E">
        <w:rPr>
          <w:rFonts w:ascii="Times New Roman" w:hAnsi="Times New Roman" w:cs="Times New Roman"/>
          <w:b w:val="0"/>
          <w:color w:val="000000" w:themeColor="text1"/>
          <w:sz w:val="22"/>
          <w:szCs w:val="22"/>
        </w:rPr>
        <w:t>We used the</w:t>
      </w:r>
      <w:r w:rsidR="0036254A" w:rsidRPr="00D52B5E">
        <w:rPr>
          <w:rFonts w:ascii="Times New Roman" w:hAnsi="Times New Roman" w:cs="Times New Roman"/>
          <w:b w:val="0"/>
          <w:color w:val="000000" w:themeColor="text1"/>
          <w:sz w:val="22"/>
          <w:szCs w:val="22"/>
        </w:rPr>
        <w:t xml:space="preserve"> non-parametric </w:t>
      </w:r>
      <w:r w:rsidR="00B25EEA" w:rsidRPr="00D52B5E">
        <w:rPr>
          <w:rFonts w:ascii="Times New Roman" w:hAnsi="Times New Roman" w:cs="Times New Roman"/>
          <w:b w:val="0"/>
          <w:color w:val="000000" w:themeColor="text1"/>
          <w:sz w:val="22"/>
          <w:szCs w:val="22"/>
        </w:rPr>
        <w:t>Kruskawallis test and did the multiple comparisons between each pair of populations to find the significant differences between them</w:t>
      </w:r>
    </w:p>
    <w:p w14:paraId="65E86B22" w14:textId="4A771817" w:rsidR="006D5CB8" w:rsidRPr="00D52B5E" w:rsidRDefault="006D5CB8" w:rsidP="00D52B5E">
      <w:pPr>
        <w:pStyle w:val="Heading3"/>
        <w:spacing w:line="480" w:lineRule="auto"/>
        <w:rPr>
          <w:rFonts w:ascii="Times New Roman" w:hAnsi="Times New Roman" w:cs="Times New Roman"/>
          <w:b w:val="0"/>
          <w:color w:val="000000" w:themeColor="text1"/>
          <w:sz w:val="22"/>
          <w:szCs w:val="22"/>
        </w:rPr>
      </w:pPr>
      <w:r w:rsidRPr="00D52B5E">
        <w:rPr>
          <w:rFonts w:ascii="Times New Roman" w:hAnsi="Times New Roman" w:cs="Times New Roman"/>
          <w:b w:val="0"/>
          <w:bCs w:val="0"/>
          <w:i/>
          <w:color w:val="000000" w:themeColor="text1"/>
          <w:sz w:val="22"/>
          <w:szCs w:val="22"/>
        </w:rPr>
        <w:t xml:space="preserve">Introgression and </w:t>
      </w:r>
      <w:r w:rsidR="00800476" w:rsidRPr="00D52B5E">
        <w:rPr>
          <w:rFonts w:ascii="Times New Roman" w:hAnsi="Times New Roman" w:cs="Times New Roman"/>
          <w:b w:val="0"/>
          <w:i/>
          <w:color w:val="000000" w:themeColor="text1"/>
          <w:sz w:val="22"/>
          <w:szCs w:val="22"/>
        </w:rPr>
        <w:t>g</w:t>
      </w:r>
      <w:r w:rsidRPr="00D52B5E">
        <w:rPr>
          <w:rFonts w:ascii="Times New Roman" w:hAnsi="Times New Roman" w:cs="Times New Roman"/>
          <w:b w:val="0"/>
          <w:bCs w:val="0"/>
          <w:i/>
          <w:color w:val="000000" w:themeColor="text1"/>
          <w:sz w:val="22"/>
          <w:szCs w:val="22"/>
        </w:rPr>
        <w:t>ene</w:t>
      </w:r>
      <w:r w:rsidR="00800476" w:rsidRPr="00D52B5E">
        <w:rPr>
          <w:rFonts w:ascii="Times New Roman" w:hAnsi="Times New Roman" w:cs="Times New Roman"/>
          <w:b w:val="0"/>
          <w:i/>
          <w:color w:val="000000" w:themeColor="text1"/>
          <w:sz w:val="22"/>
          <w:szCs w:val="22"/>
        </w:rPr>
        <w:t xml:space="preserve"> </w:t>
      </w:r>
      <w:r w:rsidRPr="00D52B5E">
        <w:rPr>
          <w:rFonts w:ascii="Times New Roman" w:hAnsi="Times New Roman" w:cs="Times New Roman"/>
          <w:b w:val="0"/>
          <w:bCs w:val="0"/>
          <w:i/>
          <w:color w:val="000000" w:themeColor="text1"/>
          <w:sz w:val="22"/>
          <w:szCs w:val="22"/>
        </w:rPr>
        <w:t>flow</w:t>
      </w:r>
      <w:r w:rsidR="00800476" w:rsidRPr="00D52B5E">
        <w:rPr>
          <w:rFonts w:ascii="Times New Roman" w:hAnsi="Times New Roman" w:cs="Times New Roman"/>
          <w:b w:val="0"/>
          <w:i/>
          <w:color w:val="000000" w:themeColor="text1"/>
          <w:sz w:val="22"/>
          <w:szCs w:val="22"/>
        </w:rPr>
        <w:t xml:space="preserve"> – </w:t>
      </w:r>
      <w:r w:rsidRPr="00D52B5E">
        <w:rPr>
          <w:rFonts w:ascii="Times New Roman" w:hAnsi="Times New Roman" w:cs="Times New Roman"/>
          <w:b w:val="0"/>
          <w:color w:val="000000" w:themeColor="text1"/>
          <w:sz w:val="22"/>
          <w:szCs w:val="22"/>
        </w:rPr>
        <w:t>We used two complementary approaches, TreeMix</w:t>
      </w:r>
      <w:r w:rsidR="003245F5" w:rsidRPr="00D52B5E">
        <w:rPr>
          <w:rFonts w:ascii="Times New Roman" w:hAnsi="Times New Roman" w:cs="Times New Roman"/>
          <w:b w:val="0"/>
          <w:color w:val="000000" w:themeColor="text1"/>
          <w:sz w:val="22"/>
          <w:szCs w:val="22"/>
        </w:rPr>
        <w:t xml:space="preserve"> </w:t>
      </w:r>
      <w:r w:rsidRPr="00D52B5E">
        <w:rPr>
          <w:rFonts w:ascii="Times New Roman" w:hAnsi="Times New Roman" w:cs="Times New Roman"/>
          <w:b w:val="0"/>
          <w:color w:val="000000" w:themeColor="text1"/>
          <w:sz w:val="22"/>
          <w:szCs w:val="22"/>
        </w:rPr>
        <w:fldChar w:fldCharType="begin"/>
      </w:r>
      <w:r w:rsidR="00C91327" w:rsidRPr="00D52B5E">
        <w:rPr>
          <w:rFonts w:ascii="Times New Roman" w:hAnsi="Times New Roman" w:cs="Times New Roman"/>
          <w:b w:val="0"/>
          <w:color w:val="000000" w:themeColor="text1"/>
          <w:sz w:val="22"/>
          <w:szCs w:val="22"/>
        </w:rPr>
        <w:instrText xml:space="preserve"> ADDIN EN.CITE &lt;EndNote&gt;&lt;Cite&gt;&lt;Author&gt;Pickrell&lt;/Author&gt;&lt;Year&gt;2012&lt;/Year&gt;&lt;RecNum&gt;23&lt;/RecNum&gt;&lt;DisplayText&gt;(Pickrell and Pritchard, 2012)&lt;/DisplayText&gt;&lt;record&gt;&lt;rec-number&gt;23&lt;/rec-number&gt;&lt;foreign-keys&gt;&lt;key app="EN" db-id="tdzzrxv0yveat4evtvexttdxrt00wdaaz5df" timestamp="1423857355"&gt;23&lt;/key&gt;&lt;/foreign-keys&gt;&lt;ref-type name="Journal Article"&gt;17&lt;/ref-type&gt;&lt;contributors&gt;&lt;authors&gt;&lt;author&gt;Pickrell, J. K.&lt;/author&gt;&lt;author&gt;Pritchard, J. K.&lt;/author&gt;&lt;/authors&gt;&lt;/contributors&gt;&lt;auth-address&gt;Department of Human Genetics, University of Chicago, Chicago, Illinois, United States of America. joseph_pickrell@hms.harvard.edu&lt;/auth-address&gt;&lt;titles&gt;&lt;title&gt;Inference of population splits and mixtures from genome-wide allele frequency data&lt;/title&gt;&lt;secondary-title&gt;PLoS Genet&lt;/secondary-title&gt;&lt;alt-title&gt;PLoS genetics&lt;/alt-title&gt;&lt;/titles&gt;&lt;periodical&gt;&lt;full-title&gt;PLoS Genet&lt;/full-title&gt;&lt;abbr-1&gt;PLoS genetics&lt;/abbr-1&gt;&lt;/periodical&gt;&lt;alt-periodical&gt;&lt;full-title&gt;PLoS Genet&lt;/full-title&gt;&lt;abbr-1&gt;PLoS genetics&lt;/abbr-1&gt;&lt;/alt-periodical&gt;&lt;pages&gt;e1002967&lt;/pages&gt;&lt;volume&gt;8&lt;/volume&gt;&lt;number&gt;11&lt;/number&gt;&lt;keywords&gt;&lt;keyword&gt;Algorithms&lt;/keyword&gt;&lt;keyword&gt;Animals&lt;/keyword&gt;&lt;keyword&gt;Breeding&lt;/keyword&gt;&lt;keyword&gt;Dogs&lt;/keyword&gt;&lt;keyword&gt;*Gene Frequency&lt;/keyword&gt;&lt;keyword&gt;*Genetic Drift&lt;/keyword&gt;&lt;keyword&gt;*Genome-Wide Association Study&lt;/keyword&gt;&lt;keyword&gt;Humans&lt;/keyword&gt;&lt;keyword&gt;Models, Genetic&lt;/keyword&gt;&lt;keyword&gt;Polymorphism, Single Nucleotide&lt;/keyword&gt;&lt;keyword&gt;Population/genetics&lt;/keyword&gt;&lt;keyword&gt;Wolves/genetics&lt;/keyword&gt;&lt;/keywords&gt;&lt;dates&gt;&lt;year&gt;2012&lt;/year&gt;&lt;/dates&gt;&lt;isbn&gt;1553-7404 (Electronic)&amp;#xD;1553-7390 (Linking)&lt;/isbn&gt;&lt;accession-num&gt;23166502&lt;/accession-num&gt;&lt;urls&gt;&lt;related-urls&gt;&lt;url&gt;http://www.ncbi.nlm.nih.gov/pubmed/23166502&lt;/url&gt;&lt;/related-urls&gt;&lt;/urls&gt;&lt;custom2&gt;3499260&lt;/custom2&gt;&lt;electronic-resource-num&gt;10.1371/journal.pgen.1002967&lt;/electronic-resource-num&gt;&lt;/record&gt;&lt;/Cite&gt;&lt;/EndNote&gt;</w:instrText>
      </w:r>
      <w:r w:rsidRPr="00D52B5E">
        <w:rPr>
          <w:rFonts w:ascii="Times New Roman" w:hAnsi="Times New Roman" w:cs="Times New Roman"/>
          <w:b w:val="0"/>
          <w:color w:val="000000" w:themeColor="text1"/>
          <w:sz w:val="22"/>
          <w:szCs w:val="22"/>
        </w:rPr>
        <w:fldChar w:fldCharType="separate"/>
      </w:r>
      <w:r w:rsidR="00C91327" w:rsidRPr="00D52B5E">
        <w:rPr>
          <w:rFonts w:ascii="Times New Roman" w:hAnsi="Times New Roman" w:cs="Times New Roman"/>
          <w:b w:val="0"/>
          <w:noProof/>
          <w:color w:val="000000" w:themeColor="text1"/>
          <w:sz w:val="22"/>
          <w:szCs w:val="22"/>
        </w:rPr>
        <w:t>(Pickrell and Pritchard, 2012)</w:t>
      </w:r>
      <w:r w:rsidRPr="00D52B5E">
        <w:rPr>
          <w:rFonts w:ascii="Times New Roman" w:hAnsi="Times New Roman" w:cs="Times New Roman"/>
          <w:b w:val="0"/>
          <w:color w:val="000000" w:themeColor="text1"/>
          <w:sz w:val="22"/>
          <w:szCs w:val="22"/>
        </w:rPr>
        <w:fldChar w:fldCharType="end"/>
      </w:r>
      <w:r w:rsidRPr="00D52B5E">
        <w:rPr>
          <w:rFonts w:ascii="Times New Roman" w:hAnsi="Times New Roman" w:cs="Times New Roman"/>
          <w:b w:val="0"/>
          <w:color w:val="000000" w:themeColor="text1"/>
          <w:sz w:val="22"/>
          <w:szCs w:val="22"/>
        </w:rPr>
        <w:t xml:space="preserve"> and Estimated Effective Migration Surface (EEMS) software</w:t>
      </w:r>
      <w:r w:rsidR="003245F5" w:rsidRPr="00D52B5E">
        <w:rPr>
          <w:rFonts w:ascii="Times New Roman" w:hAnsi="Times New Roman" w:cs="Times New Roman"/>
          <w:b w:val="0"/>
          <w:color w:val="000000" w:themeColor="text1"/>
          <w:sz w:val="22"/>
          <w:szCs w:val="22"/>
        </w:rPr>
        <w:t xml:space="preserve"> </w:t>
      </w:r>
      <w:r w:rsidR="003245F5" w:rsidRPr="00D52B5E">
        <w:rPr>
          <w:rFonts w:ascii="Times New Roman" w:hAnsi="Times New Roman" w:cs="Times New Roman"/>
          <w:b w:val="0"/>
          <w:color w:val="000000" w:themeColor="text1"/>
          <w:sz w:val="22"/>
          <w:szCs w:val="22"/>
        </w:rPr>
        <w:fldChar w:fldCharType="begin"/>
      </w:r>
      <w:r w:rsidR="00C91327" w:rsidRPr="00D52B5E">
        <w:rPr>
          <w:rFonts w:ascii="Times New Roman" w:hAnsi="Times New Roman" w:cs="Times New Roman"/>
          <w:b w:val="0"/>
          <w:color w:val="000000" w:themeColor="text1"/>
          <w:sz w:val="22"/>
          <w:szCs w:val="22"/>
        </w:rPr>
        <w:instrText xml:space="preserve"> ADDIN EN.CITE &lt;EndNote&gt;&lt;Cite&gt;&lt;Author&gt;Petkova&lt;/Author&gt;&lt;Year&gt;2015&lt;/Year&gt;&lt;RecNum&gt;51&lt;/RecNum&gt;&lt;DisplayText&gt;(Petkova et al., 2015)&lt;/DisplayText&gt;&lt;record&gt;&lt;rec-number&gt;51&lt;/rec-number&gt;&lt;foreign-keys&gt;&lt;key app="EN" db-id="tdzzrxv0yveat4evtvexttdxrt00wdaaz5df" timestamp="1440740046"&gt;51&lt;/key&gt;&lt;/foreign-keys&gt;&lt;ref-type name="Journal Article"&gt;17&lt;/ref-type&gt;&lt;contributors&gt;&lt;authors&gt;&lt;author&gt;Petkova, Desislava&lt;/author&gt;&lt;author&gt;Novembre, John&lt;/author&gt;&lt;author&gt;Stephens, Matthew&lt;/author&gt;&lt;/authors&gt;&lt;/contributors&gt;&lt;titles&gt;&lt;title&gt;Visualizing spatial population structure with estimated effective migration surfaces&lt;/title&gt;&lt;secondary-title&gt;bioRxiv&lt;/secondary-title&gt;&lt;/titles&gt;&lt;periodical&gt;&lt;full-title&gt;bioRxiv&lt;/full-title&gt;&lt;/periodical&gt;&lt;dates&gt;&lt;year&gt;2015&lt;/year&gt;&lt;/dates&gt;&lt;work-type&gt;10.1101/011809&lt;/work-type&gt;&lt;urls&gt;&lt;related-urls&gt;&lt;url&gt;http://biorxiv.org/content/early/2015/08/04/011809.abstract&lt;/url&gt;&lt;/related-urls&gt;&lt;/urls&gt;&lt;/record&gt;&lt;/Cite&gt;&lt;/EndNote&gt;</w:instrText>
      </w:r>
      <w:r w:rsidR="003245F5" w:rsidRPr="00D52B5E">
        <w:rPr>
          <w:rFonts w:ascii="Times New Roman" w:hAnsi="Times New Roman" w:cs="Times New Roman"/>
          <w:b w:val="0"/>
          <w:color w:val="000000" w:themeColor="text1"/>
          <w:sz w:val="22"/>
          <w:szCs w:val="22"/>
        </w:rPr>
        <w:fldChar w:fldCharType="separate"/>
      </w:r>
      <w:r w:rsidR="00C91327" w:rsidRPr="00D52B5E">
        <w:rPr>
          <w:rFonts w:ascii="Times New Roman" w:hAnsi="Times New Roman" w:cs="Times New Roman"/>
          <w:b w:val="0"/>
          <w:noProof/>
          <w:color w:val="000000" w:themeColor="text1"/>
          <w:sz w:val="22"/>
          <w:szCs w:val="22"/>
        </w:rPr>
        <w:t>(Petkova et al., 2015)</w:t>
      </w:r>
      <w:r w:rsidR="003245F5" w:rsidRPr="00D52B5E">
        <w:rPr>
          <w:rFonts w:ascii="Times New Roman" w:hAnsi="Times New Roman" w:cs="Times New Roman"/>
          <w:b w:val="0"/>
          <w:color w:val="000000" w:themeColor="text1"/>
          <w:sz w:val="22"/>
          <w:szCs w:val="22"/>
        </w:rPr>
        <w:fldChar w:fldCharType="end"/>
      </w:r>
      <w:r w:rsidRPr="00D52B5E">
        <w:rPr>
          <w:rFonts w:ascii="Times New Roman" w:hAnsi="Times New Roman" w:cs="Times New Roman"/>
          <w:b w:val="0"/>
          <w:color w:val="000000" w:themeColor="text1"/>
          <w:sz w:val="22"/>
          <w:szCs w:val="22"/>
        </w:rPr>
        <w:t xml:space="preserve"> to </w:t>
      </w:r>
      <w:r w:rsidR="00561791" w:rsidRPr="00D52B5E">
        <w:rPr>
          <w:rFonts w:ascii="Times New Roman" w:hAnsi="Times New Roman" w:cs="Times New Roman"/>
          <w:b w:val="0"/>
          <w:color w:val="000000" w:themeColor="text1"/>
          <w:sz w:val="22"/>
          <w:szCs w:val="22"/>
        </w:rPr>
        <w:t xml:space="preserve">estimate </w:t>
      </w:r>
      <w:r w:rsidRPr="00D52B5E">
        <w:rPr>
          <w:rFonts w:ascii="Times New Roman" w:hAnsi="Times New Roman" w:cs="Times New Roman"/>
          <w:b w:val="0"/>
          <w:color w:val="000000" w:themeColor="text1"/>
          <w:sz w:val="22"/>
          <w:szCs w:val="22"/>
        </w:rPr>
        <w:t xml:space="preserve">introgression and gene-flow in our populations and between our population and </w:t>
      </w:r>
      <w:r w:rsidR="00A72EB8" w:rsidRPr="00D52B5E">
        <w:rPr>
          <w:rFonts w:ascii="Times New Roman" w:hAnsi="Times New Roman" w:cs="Times New Roman"/>
          <w:b w:val="0"/>
          <w:color w:val="000000" w:themeColor="text1"/>
          <w:sz w:val="22"/>
          <w:szCs w:val="22"/>
        </w:rPr>
        <w:t>out-groups</w:t>
      </w:r>
      <w:r w:rsidRPr="00D52B5E">
        <w:rPr>
          <w:rFonts w:ascii="Times New Roman" w:hAnsi="Times New Roman" w:cs="Times New Roman"/>
          <w:b w:val="0"/>
          <w:color w:val="000000" w:themeColor="text1"/>
          <w:sz w:val="22"/>
          <w:szCs w:val="22"/>
        </w:rPr>
        <w:t xml:space="preserve">. We used 1014751 SNPs for both of these analyses and used </w:t>
      </w:r>
      <w:r w:rsidRPr="00D52B5E">
        <w:rPr>
          <w:rFonts w:ascii="Times New Roman" w:hAnsi="Times New Roman" w:cs="Times New Roman"/>
          <w:b w:val="0"/>
          <w:i/>
          <w:color w:val="000000" w:themeColor="text1"/>
          <w:sz w:val="22"/>
          <w:szCs w:val="22"/>
        </w:rPr>
        <w:t xml:space="preserve">Populus balsamifera </w:t>
      </w:r>
      <w:r w:rsidRPr="00D52B5E">
        <w:rPr>
          <w:rFonts w:ascii="Times New Roman" w:hAnsi="Times New Roman" w:cs="Times New Roman"/>
          <w:b w:val="0"/>
          <w:color w:val="000000" w:themeColor="text1"/>
          <w:sz w:val="22"/>
          <w:szCs w:val="22"/>
        </w:rPr>
        <w:t xml:space="preserve">as an </w:t>
      </w:r>
      <w:r w:rsidR="00A72EB8" w:rsidRPr="00D52B5E">
        <w:rPr>
          <w:rFonts w:ascii="Times New Roman" w:hAnsi="Times New Roman" w:cs="Times New Roman"/>
          <w:b w:val="0"/>
          <w:color w:val="000000" w:themeColor="text1"/>
          <w:sz w:val="22"/>
          <w:szCs w:val="22"/>
        </w:rPr>
        <w:t>out-group</w:t>
      </w:r>
      <w:r w:rsidRPr="00D52B5E">
        <w:rPr>
          <w:rFonts w:ascii="Times New Roman" w:hAnsi="Times New Roman" w:cs="Times New Roman"/>
          <w:b w:val="0"/>
          <w:color w:val="000000" w:themeColor="text1"/>
          <w:sz w:val="22"/>
          <w:szCs w:val="22"/>
        </w:rPr>
        <w:t>.</w:t>
      </w:r>
    </w:p>
    <w:p w14:paraId="2062E619" w14:textId="77777777" w:rsidR="006D5CB8" w:rsidRPr="00D52B5E" w:rsidRDefault="006D5CB8" w:rsidP="002C03DC">
      <w:pPr>
        <w:pStyle w:val="Heading4"/>
        <w:spacing w:line="480" w:lineRule="auto"/>
        <w:rPr>
          <w:rFonts w:ascii="Times New Roman" w:hAnsi="Times New Roman" w:cs="Times New Roman"/>
          <w:b w:val="0"/>
          <w:i w:val="0"/>
          <w:color w:val="000000" w:themeColor="text1"/>
          <w:sz w:val="22"/>
          <w:szCs w:val="22"/>
          <w:u w:val="single"/>
        </w:rPr>
      </w:pPr>
      <w:r w:rsidRPr="00D52B5E">
        <w:rPr>
          <w:rFonts w:ascii="Times New Roman" w:hAnsi="Times New Roman" w:cs="Times New Roman"/>
          <w:b w:val="0"/>
          <w:i w:val="0"/>
          <w:color w:val="000000" w:themeColor="text1"/>
          <w:sz w:val="22"/>
          <w:szCs w:val="22"/>
          <w:u w:val="single"/>
        </w:rPr>
        <w:t>Treemix</w:t>
      </w:r>
    </w:p>
    <w:p w14:paraId="0D222008" w14:textId="4B982CD1" w:rsidR="006D5CB8" w:rsidRPr="002D2EC8"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We used Treemix software to test for patterns of historical gene-flow and admixture in our samples and used balsam poplar (</w:t>
      </w:r>
      <w:r w:rsidRPr="002D2EC8">
        <w:rPr>
          <w:rFonts w:ascii="Times New Roman" w:hAnsi="Times New Roman" w:cs="Times New Roman"/>
          <w:i/>
          <w:sz w:val="22"/>
          <w:szCs w:val="22"/>
        </w:rPr>
        <w:t>Populus balsamifera</w:t>
      </w:r>
      <w:r w:rsidRPr="002D2EC8">
        <w:rPr>
          <w:rFonts w:ascii="Times New Roman" w:hAnsi="Times New Roman" w:cs="Times New Roman"/>
          <w:sz w:val="22"/>
          <w:szCs w:val="22"/>
        </w:rPr>
        <w:t xml:space="preserve">) as an </w:t>
      </w:r>
      <w:r w:rsidR="00DE00DC" w:rsidRPr="002D2EC8">
        <w:rPr>
          <w:rFonts w:ascii="Times New Roman" w:hAnsi="Times New Roman" w:cs="Times New Roman"/>
          <w:sz w:val="22"/>
          <w:szCs w:val="22"/>
        </w:rPr>
        <w:t>out-group</w:t>
      </w:r>
      <w:r w:rsidRPr="002D2EC8">
        <w:rPr>
          <w:rFonts w:ascii="Times New Roman" w:hAnsi="Times New Roman" w:cs="Times New Roman"/>
          <w:sz w:val="22"/>
          <w:szCs w:val="22"/>
        </w:rPr>
        <w:t xml:space="preserve">. Treemix builds the maximum-likelihood tree to model </w:t>
      </w:r>
      <w:r w:rsidR="00DE00DC" w:rsidRPr="002D2EC8">
        <w:rPr>
          <w:rFonts w:ascii="Times New Roman" w:hAnsi="Times New Roman" w:cs="Times New Roman"/>
          <w:sz w:val="22"/>
          <w:szCs w:val="22"/>
        </w:rPr>
        <w:t>evolutionary</w:t>
      </w:r>
      <w:r w:rsidRPr="002D2EC8">
        <w:rPr>
          <w:rFonts w:ascii="Times New Roman" w:hAnsi="Times New Roman" w:cs="Times New Roman"/>
          <w:sz w:val="22"/>
          <w:szCs w:val="22"/>
        </w:rPr>
        <w:t xml:space="preserve"> history of the population including splits and gene-flow events</w:t>
      </w:r>
      <w:r w:rsidR="00D62164" w:rsidRPr="002D2EC8">
        <w:rPr>
          <w:rFonts w:ascii="Times New Roman" w:hAnsi="Times New Roman" w:cs="Times New Roman"/>
          <w:sz w:val="22"/>
          <w:szCs w:val="22"/>
        </w:rPr>
        <w:t xml:space="preserve"> </w:t>
      </w:r>
      <w:r w:rsidR="00D62164" w:rsidRPr="002D2EC8">
        <w:rPr>
          <w:rFonts w:ascii="Times New Roman" w:hAnsi="Times New Roman" w:cs="Times New Roman"/>
          <w:sz w:val="22"/>
          <w:szCs w:val="22"/>
        </w:rPr>
        <w:fldChar w:fldCharType="begin"/>
      </w:r>
      <w:r w:rsidR="00C91327" w:rsidRPr="002D2EC8">
        <w:rPr>
          <w:rFonts w:ascii="Times New Roman" w:hAnsi="Times New Roman" w:cs="Times New Roman"/>
          <w:sz w:val="22"/>
          <w:szCs w:val="22"/>
        </w:rPr>
        <w:instrText xml:space="preserve"> ADDIN EN.CITE &lt;EndNote&gt;&lt;Cite&gt;&lt;Author&gt;Pickrell&lt;/Author&gt;&lt;Year&gt;2012&lt;/Year&gt;&lt;RecNum&gt;23&lt;/RecNum&gt;&lt;DisplayText&gt;(Pickrell and Pritchard, 2012)&lt;/DisplayText&gt;&lt;record&gt;&lt;rec-number&gt;23&lt;/rec-number&gt;&lt;foreign-keys&gt;&lt;key app="EN" db-id="tdzzrxv0yveat4evtvexttdxrt00wdaaz5df" timestamp="1423857355"&gt;23&lt;/key&gt;&lt;/foreign-keys&gt;&lt;ref-type name="Journal Article"&gt;17&lt;/ref-type&gt;&lt;contributors&gt;&lt;authors&gt;&lt;author&gt;Pickrell, J. K.&lt;/author&gt;&lt;author&gt;Pritchard, J. K.&lt;/author&gt;&lt;/authors&gt;&lt;/contributors&gt;&lt;auth-address&gt;Department of Human Genetics, University of Chicago, Chicago, Illinois, United States of America. joseph_pickrell@hms.harvard.edu&lt;/auth-address&gt;&lt;titles&gt;&lt;title&gt;Inference of population splits and mixtures from genome-wide allele frequency data&lt;/title&gt;&lt;secondary-title&gt;PLoS Genet&lt;/secondary-title&gt;&lt;alt-title&gt;PLoS genetics&lt;/alt-title&gt;&lt;/titles&gt;&lt;periodical&gt;&lt;full-title&gt;PLoS Genet&lt;/full-title&gt;&lt;abbr-1&gt;PLoS genetics&lt;/abbr-1&gt;&lt;/periodical&gt;&lt;alt-periodical&gt;&lt;full-title&gt;PLoS Genet&lt;/full-title&gt;&lt;abbr-1&gt;PLoS genetics&lt;/abbr-1&gt;&lt;/alt-periodical&gt;&lt;pages&gt;e1002967&lt;/pages&gt;&lt;volume&gt;8&lt;/volume&gt;&lt;number&gt;11&lt;/number&gt;&lt;keywords&gt;&lt;keyword&gt;Algorithms&lt;/keyword&gt;&lt;keyword&gt;Animals&lt;/keyword&gt;&lt;keyword&gt;Breeding&lt;/keyword&gt;&lt;keyword&gt;Dogs&lt;/keyword&gt;&lt;keyword&gt;*Gene Frequency&lt;/keyword&gt;&lt;keyword&gt;*Genetic Drift&lt;/keyword&gt;&lt;keyword&gt;*Genome-Wide Association Study&lt;/keyword&gt;&lt;keyword&gt;Humans&lt;/keyword&gt;&lt;keyword&gt;Models, Genetic&lt;/keyword&gt;&lt;keyword&gt;Polymorphism, Single Nucleotide&lt;/keyword&gt;&lt;keyword&gt;Population/genetics&lt;/keyword&gt;&lt;keyword&gt;Wolves/genetics&lt;/keyword&gt;&lt;/keywords&gt;&lt;dates&gt;&lt;year&gt;2012&lt;/year&gt;&lt;/dates&gt;&lt;isbn&gt;1553-7404 (Electronic)&amp;#xD;1553-7390 (Linking)&lt;/isbn&gt;&lt;accession-num&gt;23166502&lt;/accession-num&gt;&lt;urls&gt;&lt;related-urls&gt;&lt;url&gt;http://www.ncbi.nlm.nih.gov/pubmed/23166502&lt;/url&gt;&lt;/related-urls&gt;&lt;/urls&gt;&lt;custom2&gt;3499260&lt;/custom2&gt;&lt;electronic-resource-num&gt;10.1371/journal.pgen.1002967&lt;/electronic-resource-num&gt;&lt;/record&gt;&lt;/Cite&gt;&lt;/EndNote&gt;</w:instrText>
      </w:r>
      <w:r w:rsidR="00D62164"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(Pickrell and Pritchard, 2012)</w:t>
      </w:r>
      <w:r w:rsidR="00D62164" w:rsidRPr="002D2EC8">
        <w:rPr>
          <w:rFonts w:ascii="Times New Roman" w:hAnsi="Times New Roman" w:cs="Times New Roman"/>
          <w:sz w:val="22"/>
          <w:szCs w:val="22"/>
        </w:rPr>
        <w:fldChar w:fldCharType="end"/>
      </w:r>
      <w:r w:rsidR="009E44E2">
        <w:rPr>
          <w:rFonts w:ascii="Times New Roman" w:hAnsi="Times New Roman" w:cs="Times New Roman"/>
          <w:sz w:val="22"/>
          <w:szCs w:val="22"/>
        </w:rPr>
        <w:t>. We used window size of 10</w:t>
      </w:r>
      <w:r w:rsidRPr="002D2EC8">
        <w:rPr>
          <w:rFonts w:ascii="Times New Roman" w:hAnsi="Times New Roman" w:cs="Times New Roman"/>
          <w:sz w:val="22"/>
          <w:szCs w:val="22"/>
        </w:rPr>
        <w:t>00 SNPs (-k option) and tested 1 to 4 migration events. Four po</w:t>
      </w:r>
      <w:r w:rsidR="001E5157" w:rsidRPr="002D2EC8">
        <w:rPr>
          <w:rFonts w:ascii="Times New Roman" w:hAnsi="Times New Roman" w:cs="Times New Roman"/>
          <w:sz w:val="22"/>
          <w:szCs w:val="22"/>
        </w:rPr>
        <w:t xml:space="preserve">pulation test </w:t>
      </w:r>
      <w:r w:rsidR="00D62164" w:rsidRPr="002D2EC8">
        <w:rPr>
          <w:rFonts w:ascii="Times New Roman" w:hAnsi="Times New Roman" w:cs="Times New Roman"/>
          <w:sz w:val="22"/>
          <w:szCs w:val="22"/>
        </w:rPr>
        <w:fldChar w:fldCharType="begin"/>
      </w:r>
      <w:r w:rsidR="00C91327" w:rsidRPr="002D2EC8">
        <w:rPr>
          <w:rFonts w:ascii="Times New Roman" w:hAnsi="Times New Roman" w:cs="Times New Roman"/>
          <w:sz w:val="22"/>
          <w:szCs w:val="22"/>
        </w:rPr>
        <w:instrText xml:space="preserve"> ADDIN EN.CITE &lt;EndNote&gt;&lt;Cite&gt;&lt;Author&gt;Patterson&lt;/Author&gt;&lt;Year&gt;2012&lt;/Year&gt;&lt;RecNum&gt;46&lt;/RecNum&gt;&lt;DisplayText&gt;(Patterson et al., 2012)&lt;/DisplayText&gt;&lt;record&gt;&lt;rec-number&gt;46&lt;/rec-number&gt;&lt;foreign-keys&gt;&lt;key app="EN" db-id="tdzzrxv0yveat4evtvexttdxrt00wdaaz5df" timestamp="1440732028"&gt;46&lt;/key&gt;&lt;/foreign-keys&gt;&lt;ref-type name="Journal Article"&gt;17&lt;/ref-type&gt;&lt;contributors&gt;&lt;authors&gt;&lt;author&gt;Patterson, N.&lt;/author&gt;&lt;author&gt;Moorjani, P.&lt;/author&gt;&lt;author&gt;Luo, Y.&lt;/author&gt;&lt;author&gt;Mallick, S.&lt;/author&gt;&lt;author&gt;Rohland, N.&lt;/author&gt;&lt;author&gt;Zhan, Y.&lt;/author&gt;&lt;author&gt;Genschoreck, T.&lt;/author&gt;&lt;author&gt;Webster, T.&lt;/author&gt;&lt;author&gt;Reich, D.&lt;/author&gt;&lt;/authors&gt;&lt;/contributors&gt;&lt;auth-address&gt;Broad Institute of Harvard and Massachusetts Institute of Technology, Cambridge, Massachusetts 02142, USA. nickp@broadinstitute.org&lt;/auth-address&gt;&lt;titles&gt;&lt;title&gt;Ancient admixture in human history&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1065-93&lt;/pages&gt;&lt;volume&gt;192&lt;/volume&gt;&lt;number&gt;3&lt;/number&gt;&lt;keywords&gt;&lt;keyword&gt;Algorithms&lt;/keyword&gt;&lt;keyword&gt;Continental Population Groups/genetics&lt;/keyword&gt;&lt;keyword&gt;Ethnic Groups/genetics&lt;/keyword&gt;&lt;keyword&gt;Evolution, Molecular&lt;/keyword&gt;&lt;keyword&gt;Gene Flow&lt;/keyword&gt;&lt;keyword&gt;*Genetics, Population&lt;/keyword&gt;&lt;keyword&gt;Humans&lt;/keyword&gt;&lt;keyword&gt;*Hybridization, Genetic&lt;/keyword&gt;&lt;keyword&gt;Internet&lt;/keyword&gt;&lt;keyword&gt;Models, Genetic&lt;/keyword&gt;&lt;keyword&gt;Polymorphism, Single Nucleotide&lt;/keyword&gt;&lt;keyword&gt;Software&lt;/keyword&gt;&lt;/keywords&gt;&lt;dates&gt;&lt;year&gt;2012&lt;/year&gt;&lt;pub-dates&gt;&lt;date&gt;Nov&lt;/date&gt;&lt;/pub-dates&gt;&lt;/dates&gt;&lt;isbn&gt;1943-2631 (Electronic)&amp;#xD;0016-6731 (Linking)&lt;/isbn&gt;&lt;accession-num&gt;22960212&lt;/accession-num&gt;&lt;urls&gt;&lt;related-urls&gt;&lt;url&gt;http://www.ncbi.nlm.nih.gov/pubmed/22960212&lt;/url&gt;&lt;/related-urls&gt;&lt;/urls&gt;&lt;custom2&gt;3522152&lt;/custom2&gt;&lt;electronic-resource-num&gt;10.1534/genetics.112.145037&lt;/electronic-resource-num&gt;&lt;/record&gt;&lt;/Cite&gt;&lt;/EndNote&gt;</w:instrText>
      </w:r>
      <w:r w:rsidR="00D62164"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(Patterson et al., 2012)</w:t>
      </w:r>
      <w:r w:rsidR="00D62164" w:rsidRPr="002D2EC8">
        <w:rPr>
          <w:rFonts w:ascii="Times New Roman" w:hAnsi="Times New Roman" w:cs="Times New Roman"/>
          <w:sz w:val="22"/>
          <w:szCs w:val="22"/>
        </w:rPr>
        <w:fldChar w:fldCharType="end"/>
      </w:r>
      <w:r w:rsidR="001E5157" w:rsidRPr="002D2EC8">
        <w:rPr>
          <w:rFonts w:ascii="Times New Roman" w:hAnsi="Times New Roman" w:cs="Times New Roman"/>
          <w:sz w:val="22"/>
          <w:szCs w:val="22"/>
        </w:rPr>
        <w:t xml:space="preserve"> </w:t>
      </w:r>
      <w:r w:rsidR="009E44E2">
        <w:rPr>
          <w:rFonts w:ascii="Times New Roman" w:hAnsi="Times New Roman" w:cs="Times New Roman"/>
          <w:sz w:val="22"/>
          <w:szCs w:val="22"/>
        </w:rPr>
        <w:t xml:space="preserve">and three-pop test </w:t>
      </w:r>
      <w:r w:rsidR="009E44E2">
        <w:rPr>
          <w:rFonts w:ascii="Times New Roman" w:hAnsi="Times New Roman" w:cs="Times New Roman"/>
          <w:sz w:val="22"/>
          <w:szCs w:val="22"/>
        </w:rPr>
        <w:fldChar w:fldCharType="begin">
          <w:fldData xml:space="preserve">PEVuZE5vdGU+PENpdGU+PEF1dGhvcj5SZWljaDwvQXV0aG9yPjxZZWFyPjIwMDk8L1llYXI+PFJl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</w:fldData>
        </w:fldChar>
      </w:r>
      <w:r w:rsidR="009E44E2">
        <w:rPr>
          <w:rFonts w:ascii="Times New Roman" w:hAnsi="Times New Roman" w:cs="Times New Roman"/>
          <w:sz w:val="22"/>
          <w:szCs w:val="22"/>
        </w:rPr>
        <w:instrText xml:space="preserve"> ADDIN EN.CITE </w:instrText>
      </w:r>
      <w:r w:rsidR="009E44E2">
        <w:rPr>
          <w:rFonts w:ascii="Times New Roman" w:hAnsi="Times New Roman" w:cs="Times New Roman"/>
          <w:sz w:val="22"/>
          <w:szCs w:val="22"/>
        </w:rPr>
        <w:fldChar w:fldCharType="begin">
          <w:fldData xml:space="preserve">PEVuZE5vdGU+PENpdGU+PEF1dGhvcj5SZWljaDwvQXV0aG9yPjxZZWFyPjIwMDk8L1llYXI+PFJl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</w:fldData>
        </w:fldChar>
      </w:r>
      <w:r w:rsidR="009E44E2">
        <w:rPr>
          <w:rFonts w:ascii="Times New Roman" w:hAnsi="Times New Roman" w:cs="Times New Roman"/>
          <w:sz w:val="22"/>
          <w:szCs w:val="22"/>
        </w:rPr>
        <w:instrText xml:space="preserve"> ADDIN EN.CITE.DATA </w:instrText>
      </w:r>
      <w:r w:rsidR="009E44E2">
        <w:rPr>
          <w:rFonts w:ascii="Times New Roman" w:hAnsi="Times New Roman" w:cs="Times New Roman"/>
          <w:sz w:val="22"/>
          <w:szCs w:val="22"/>
        </w:rPr>
      </w:r>
      <w:r w:rsidR="009E44E2">
        <w:rPr>
          <w:rFonts w:ascii="Times New Roman" w:hAnsi="Times New Roman" w:cs="Times New Roman"/>
          <w:sz w:val="22"/>
          <w:szCs w:val="22"/>
        </w:rPr>
        <w:fldChar w:fldCharType="end"/>
      </w:r>
      <w:r w:rsidR="009E44E2">
        <w:rPr>
          <w:rFonts w:ascii="Times New Roman" w:hAnsi="Times New Roman" w:cs="Times New Roman"/>
          <w:sz w:val="22"/>
          <w:szCs w:val="22"/>
        </w:rPr>
      </w:r>
      <w:r w:rsidR="009E44E2">
        <w:rPr>
          <w:rFonts w:ascii="Times New Roman" w:hAnsi="Times New Roman" w:cs="Times New Roman"/>
          <w:sz w:val="22"/>
          <w:szCs w:val="22"/>
        </w:rPr>
        <w:fldChar w:fldCharType="separate"/>
      </w:r>
      <w:r w:rsidR="009E44E2">
        <w:rPr>
          <w:rFonts w:ascii="Times New Roman" w:hAnsi="Times New Roman" w:cs="Times New Roman"/>
          <w:noProof/>
          <w:sz w:val="22"/>
          <w:szCs w:val="22"/>
        </w:rPr>
        <w:t>(Reich et al., 2009)</w:t>
      </w:r>
      <w:r w:rsidR="009E44E2">
        <w:rPr>
          <w:rFonts w:ascii="Times New Roman" w:hAnsi="Times New Roman" w:cs="Times New Roman"/>
          <w:sz w:val="22"/>
          <w:szCs w:val="22"/>
        </w:rPr>
        <w:fldChar w:fldCharType="end"/>
      </w:r>
      <w:r w:rsidR="009E44E2">
        <w:rPr>
          <w:rFonts w:ascii="Times New Roman" w:hAnsi="Times New Roman" w:cs="Times New Roman"/>
          <w:sz w:val="22"/>
          <w:szCs w:val="22"/>
        </w:rPr>
        <w:t xml:space="preserve"> </w:t>
      </w:r>
      <w:r w:rsidR="001E5157" w:rsidRPr="002D2EC8">
        <w:rPr>
          <w:rFonts w:ascii="Times New Roman" w:hAnsi="Times New Roman" w:cs="Times New Roman"/>
          <w:sz w:val="22"/>
          <w:szCs w:val="22"/>
        </w:rPr>
        <w:t>was used</w:t>
      </w:r>
      <w:r w:rsidRPr="002D2EC8">
        <w:rPr>
          <w:rFonts w:ascii="Times New Roman" w:hAnsi="Times New Roman" w:cs="Times New Roman"/>
          <w:sz w:val="22"/>
          <w:szCs w:val="22"/>
        </w:rPr>
        <w:t xml:space="preserve"> to confirm the gene-flow events predicted by treemix software.</w:t>
      </w:r>
    </w:p>
    <w:p w14:paraId="7133894D" w14:textId="77777777" w:rsidR="006D5CB8" w:rsidRPr="002D2EC8" w:rsidRDefault="006D5CB8" w:rsidP="002C03DC">
      <w:pPr>
        <w:pStyle w:val="Heading4"/>
        <w:spacing w:line="480" w:lineRule="auto"/>
        <w:rPr>
          <w:rFonts w:ascii="Times New Roman" w:hAnsi="Times New Roman" w:cs="Times New Roman"/>
          <w:b w:val="0"/>
          <w:i w:val="0"/>
          <w:color w:val="auto"/>
          <w:sz w:val="22"/>
          <w:szCs w:val="22"/>
          <w:u w:val="single"/>
        </w:rPr>
      </w:pPr>
      <w:r w:rsidRPr="002D2EC8">
        <w:rPr>
          <w:rFonts w:ascii="Times New Roman" w:hAnsi="Times New Roman" w:cs="Times New Roman"/>
          <w:b w:val="0"/>
          <w:i w:val="0"/>
          <w:color w:val="auto"/>
          <w:sz w:val="22"/>
          <w:szCs w:val="22"/>
          <w:u w:val="single"/>
        </w:rPr>
        <w:t>Estimated Effective Migration Surface (EEMS)</w:t>
      </w:r>
    </w:p>
    <w:p w14:paraId="61274A3A" w14:textId="115C5701" w:rsidR="006D5CB8" w:rsidRPr="002D2EC8"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 xml:space="preserve">We used EEMS software to identify the potential regions with high and low historic gene-flow. EEMS uses genetic data from the geo-referenced samples and uses “isolation by resistance” method to estimate the migration surface in the </w:t>
      </w:r>
      <w:r w:rsidR="00DE00DC" w:rsidRPr="002D2EC8">
        <w:rPr>
          <w:rFonts w:ascii="Times New Roman" w:hAnsi="Times New Roman" w:cs="Times New Roman"/>
          <w:sz w:val="22"/>
          <w:szCs w:val="22"/>
        </w:rPr>
        <w:t>continuous</w:t>
      </w:r>
      <w:r w:rsidRPr="002D2EC8">
        <w:rPr>
          <w:rFonts w:ascii="Times New Roman" w:hAnsi="Times New Roman" w:cs="Times New Roman"/>
          <w:sz w:val="22"/>
          <w:szCs w:val="22"/>
        </w:rPr>
        <w:t xml:space="preserve"> landscape</w:t>
      </w:r>
      <w:r w:rsidR="003245F5" w:rsidRPr="002D2EC8">
        <w:rPr>
          <w:rFonts w:ascii="Times New Roman" w:hAnsi="Times New Roman" w:cs="Times New Roman"/>
          <w:sz w:val="22"/>
          <w:szCs w:val="22"/>
        </w:rPr>
        <w:t xml:space="preserve"> </w:t>
      </w:r>
      <w:r w:rsidR="003245F5" w:rsidRPr="002D2EC8">
        <w:rPr>
          <w:rFonts w:ascii="Times New Roman" w:hAnsi="Times New Roman" w:cs="Times New Roman"/>
          <w:sz w:val="22"/>
          <w:szCs w:val="22"/>
        </w:rPr>
        <w:fldChar w:fldCharType="begin"/>
      </w:r>
      <w:r w:rsidR="00C91327" w:rsidRPr="002D2EC8">
        <w:rPr>
          <w:rFonts w:ascii="Times New Roman" w:hAnsi="Times New Roman" w:cs="Times New Roman"/>
          <w:sz w:val="22"/>
          <w:szCs w:val="22"/>
        </w:rPr>
        <w:instrText xml:space="preserve"> ADDIN EN.CITE &lt;EndNote&gt;&lt;Cite&gt;&lt;Author&gt;Petkova&lt;/Author&gt;&lt;Year&gt;2015&lt;/Year&gt;&lt;RecNum&gt;51&lt;/RecNum&gt;&lt;DisplayText&gt;(Petkova et al., 2015)&lt;/DisplayText&gt;&lt;record&gt;&lt;rec-number&gt;51&lt;/rec-number&gt;&lt;foreign-keys&gt;&lt;key app="EN" db-id="tdzzrxv0yveat4evtvexttdxrt00wdaaz5df" timestamp="1440740046"&gt;51&lt;/key&gt;&lt;/foreign-keys&gt;&lt;ref-type name="Journal Article"&gt;17&lt;/ref-type&gt;&lt;contributors&gt;&lt;authors&gt;&lt;author&gt;Petkova, Desislava&lt;/author&gt;&lt;author&gt;Novembre, John&lt;/author&gt;&lt;author&gt;Stephens, Matthew&lt;/author&gt;&lt;/authors&gt;&lt;/contributors&gt;&lt;titles&gt;&lt;title&gt;Visualizing spatial population structure with estimated effective migration surfaces&lt;/title&gt;&lt;secondary-title&gt;bioRxiv&lt;/secondary-title&gt;&lt;/titles&gt;&lt;periodical&gt;&lt;full-title&gt;bioRxiv&lt;/full-title&gt;&lt;/periodical&gt;&lt;dates&gt;&lt;year&gt;2015&lt;/year&gt;&lt;/dates&gt;&lt;work-type&gt;10.1101/011809&lt;/work-type&gt;&lt;urls&gt;&lt;related-urls&gt;&lt;url&gt;http://biorxiv.org/content/early/2015/08/04/011809.abstract&lt;/url&gt;&lt;/related-urls&gt;&lt;/urls&gt;&lt;/record&gt;&lt;/Cite&gt;&lt;/EndNote&gt;</w:instrText>
      </w:r>
      <w:r w:rsidR="003245F5"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(Petkova et al., 2015)</w:t>
      </w:r>
      <w:r w:rsidR="003245F5" w:rsidRPr="002D2EC8">
        <w:rPr>
          <w:rFonts w:ascii="Times New Roman" w:hAnsi="Times New Roman" w:cs="Times New Roman"/>
          <w:sz w:val="22"/>
          <w:szCs w:val="22"/>
        </w:rPr>
        <w:fldChar w:fldCharType="end"/>
      </w:r>
      <w:r w:rsidRPr="002D2EC8">
        <w:rPr>
          <w:rFonts w:ascii="Times New Roman" w:hAnsi="Times New Roman" w:cs="Times New Roman"/>
          <w:sz w:val="22"/>
          <w:szCs w:val="22"/>
        </w:rPr>
        <w:t>. It can decipher complex patterns of genetic dissimilarity</w:t>
      </w:r>
      <w:r w:rsidR="00DB51D0" w:rsidRPr="002D2EC8">
        <w:rPr>
          <w:rFonts w:ascii="Times New Roman" w:hAnsi="Times New Roman" w:cs="Times New Roman"/>
          <w:sz w:val="22"/>
          <w:szCs w:val="22"/>
        </w:rPr>
        <w:t>,</w:t>
      </w:r>
      <w:r w:rsidRPr="002D2EC8">
        <w:rPr>
          <w:rFonts w:ascii="Times New Roman" w:hAnsi="Times New Roman" w:cs="Times New Roman"/>
          <w:sz w:val="22"/>
          <w:szCs w:val="22"/>
        </w:rPr>
        <w:t xml:space="preserve"> which otherwise cannot be identified using </w:t>
      </w:r>
      <w:r w:rsidRPr="002D2EC8">
        <w:rPr>
          <w:rFonts w:ascii="Times New Roman" w:hAnsi="Times New Roman" w:cs="Times New Roman"/>
          <w:sz w:val="22"/>
          <w:szCs w:val="22"/>
        </w:rPr>
        <w:lastRenderedPageBreak/>
        <w:t xml:space="preserve">PCA or admixture. We downscaled the data to 188774 SNPs </w:t>
      </w:r>
      <w:r w:rsidR="00DE00DC" w:rsidRPr="002D2EC8">
        <w:rPr>
          <w:rFonts w:ascii="Times New Roman" w:hAnsi="Times New Roman" w:cs="Times New Roman"/>
          <w:sz w:val="22"/>
          <w:szCs w:val="22"/>
        </w:rPr>
        <w:t>in order</w:t>
      </w:r>
      <w:r w:rsidRPr="002D2EC8">
        <w:rPr>
          <w:rFonts w:ascii="Times New Roman" w:hAnsi="Times New Roman" w:cs="Times New Roman"/>
          <w:sz w:val="22"/>
          <w:szCs w:val="22"/>
        </w:rPr>
        <w:t xml:space="preserve"> to remove the the highly linked SNPs, and divided the region into three different parts (north, center and south), to examine the subtler variat</w:t>
      </w:r>
      <w:r w:rsidR="00DB51D0" w:rsidRPr="002D2EC8">
        <w:rPr>
          <w:rFonts w:ascii="Times New Roman" w:hAnsi="Times New Roman" w:cs="Times New Roman"/>
          <w:sz w:val="22"/>
          <w:szCs w:val="22"/>
        </w:rPr>
        <w:t xml:space="preserve">ion in each subgroup. All runs </w:t>
      </w:r>
      <w:r w:rsidRPr="002D2EC8">
        <w:rPr>
          <w:rFonts w:ascii="Times New Roman" w:hAnsi="Times New Roman" w:cs="Times New Roman"/>
          <w:sz w:val="22"/>
          <w:szCs w:val="22"/>
        </w:rPr>
        <w:t xml:space="preserve">were </w:t>
      </w:r>
      <w:r w:rsidR="006B09DF" w:rsidRPr="002D2EC8">
        <w:rPr>
          <w:rFonts w:ascii="Times New Roman" w:hAnsi="Times New Roman" w:cs="Times New Roman"/>
          <w:sz w:val="22"/>
          <w:szCs w:val="22"/>
        </w:rPr>
        <w:t>r</w:t>
      </w:r>
      <w:r w:rsidR="00DB51D0" w:rsidRPr="002D2EC8">
        <w:rPr>
          <w:rFonts w:ascii="Times New Roman" w:hAnsi="Times New Roman" w:cs="Times New Roman"/>
          <w:sz w:val="22"/>
          <w:szCs w:val="22"/>
        </w:rPr>
        <w:t xml:space="preserve">un </w:t>
      </w:r>
      <w:r w:rsidR="002770AB" w:rsidRPr="002D2EC8">
        <w:rPr>
          <w:rFonts w:ascii="Times New Roman" w:hAnsi="Times New Roman" w:cs="Times New Roman"/>
          <w:sz w:val="22"/>
          <w:szCs w:val="22"/>
        </w:rPr>
        <w:t xml:space="preserve">with a different seed </w:t>
      </w:r>
      <w:r w:rsidR="00DB51D0" w:rsidRPr="002D2EC8">
        <w:rPr>
          <w:rFonts w:ascii="Times New Roman" w:hAnsi="Times New Roman" w:cs="Times New Roman"/>
          <w:sz w:val="22"/>
          <w:szCs w:val="22"/>
        </w:rPr>
        <w:t xml:space="preserve">for </w:t>
      </w:r>
      <w:r w:rsidR="00DE00DC" w:rsidRPr="002D2EC8">
        <w:rPr>
          <w:rFonts w:ascii="Times New Roman" w:hAnsi="Times New Roman" w:cs="Times New Roman"/>
          <w:sz w:val="22"/>
          <w:szCs w:val="22"/>
        </w:rPr>
        <w:t>at least</w:t>
      </w:r>
      <w:r w:rsidR="002770AB" w:rsidRPr="002D2EC8">
        <w:rPr>
          <w:rFonts w:ascii="Times New Roman" w:hAnsi="Times New Roman" w:cs="Times New Roman"/>
          <w:sz w:val="22"/>
          <w:szCs w:val="22"/>
        </w:rPr>
        <w:t xml:space="preserve"> 8 million iterations in the mcmc sampler.</w:t>
      </w:r>
    </w:p>
    <w:p w14:paraId="3B578BA1" w14:textId="77777777" w:rsidR="006D5CB8" w:rsidRPr="002D2EC8" w:rsidRDefault="006D5CB8" w:rsidP="002C03DC">
      <w:pPr>
        <w:pStyle w:val="Heading3"/>
        <w:spacing w:line="480" w:lineRule="auto"/>
        <w:rPr>
          <w:rFonts w:ascii="Times New Roman" w:hAnsi="Times New Roman" w:cs="Times New Roman"/>
          <w:color w:val="auto"/>
          <w:sz w:val="22"/>
          <w:szCs w:val="22"/>
        </w:rPr>
      </w:pPr>
      <w:r w:rsidRPr="002D2EC8">
        <w:rPr>
          <w:rFonts w:ascii="Times New Roman" w:hAnsi="Times New Roman" w:cs="Times New Roman"/>
          <w:color w:val="auto"/>
          <w:sz w:val="22"/>
          <w:szCs w:val="22"/>
        </w:rPr>
        <w:t>Pattern of Linkage Disequilibrium (LD)</w:t>
      </w:r>
    </w:p>
    <w:p w14:paraId="2894834B" w14:textId="0222E207" w:rsidR="006D5CB8" w:rsidRPr="002D2EC8"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We measured the linkage disequilibrium for all our population using the PLINK software</w:t>
      </w:r>
      <w:r w:rsidR="00F008B8" w:rsidRPr="002D2EC8">
        <w:rPr>
          <w:rFonts w:ascii="Times New Roman" w:hAnsi="Times New Roman" w:cs="Times New Roman"/>
          <w:sz w:val="22"/>
          <w:szCs w:val="22"/>
        </w:rPr>
        <w:t xml:space="preserve"> </w:t>
      </w:r>
      <w:r w:rsidR="00F008B8" w:rsidRPr="002D2EC8">
        <w:rPr>
          <w:rFonts w:ascii="Times New Roman" w:hAnsi="Times New Roman" w:cs="Times New Roman"/>
          <w:sz w:val="22"/>
          <w:szCs w:val="22"/>
        </w:rPr>
        <w:fldChar w:fldCharType="begin">
          <w:fldData xml:space="preserve">PEVuZE5vdGU+PENpdGU+PEF1dGhvcj5QdXJjZWxsPC9BdXRob3I+PFllYXI+MjAwNzwvWWVhcj48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</w:fldData>
        </w:fldChar>
      </w:r>
      <w:r w:rsidR="00C91327" w:rsidRPr="002D2EC8">
        <w:rPr>
          <w:rFonts w:ascii="Times New Roman" w:hAnsi="Times New Roman" w:cs="Times New Roman"/>
          <w:sz w:val="22"/>
          <w:szCs w:val="22"/>
        </w:rPr>
        <w:instrText xml:space="preserve"> ADDIN EN.CITE </w:instrText>
      </w:r>
      <w:r w:rsidR="00C91327" w:rsidRPr="002D2EC8">
        <w:rPr>
          <w:rFonts w:ascii="Times New Roman" w:hAnsi="Times New Roman" w:cs="Times New Roman"/>
          <w:sz w:val="22"/>
          <w:szCs w:val="22"/>
        </w:rPr>
        <w:fldChar w:fldCharType="begin">
          <w:fldData xml:space="preserve">PEVuZE5vdGU+PENpdGU+PEF1dGhvcj5QdXJjZWxsPC9BdXRob3I+PFllYXI+MjAwNzwvWWVhcj48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</w:fldData>
        </w:fldChar>
      </w:r>
      <w:r w:rsidR="00C91327" w:rsidRPr="002D2EC8">
        <w:rPr>
          <w:rFonts w:ascii="Times New Roman" w:hAnsi="Times New Roman" w:cs="Times New Roman"/>
          <w:sz w:val="22"/>
          <w:szCs w:val="22"/>
        </w:rPr>
        <w:instrText xml:space="preserve"> ADDIN EN.CITE.DATA </w:instrText>
      </w:r>
      <w:r w:rsidR="00C91327" w:rsidRPr="002D2EC8">
        <w:rPr>
          <w:rFonts w:ascii="Times New Roman" w:hAnsi="Times New Roman" w:cs="Times New Roman"/>
          <w:sz w:val="22"/>
          <w:szCs w:val="22"/>
        </w:rPr>
      </w:r>
      <w:r w:rsidR="00C91327" w:rsidRPr="002D2EC8">
        <w:rPr>
          <w:rFonts w:ascii="Times New Roman" w:hAnsi="Times New Roman" w:cs="Times New Roman"/>
          <w:sz w:val="22"/>
          <w:szCs w:val="22"/>
        </w:rPr>
        <w:fldChar w:fldCharType="end"/>
      </w:r>
      <w:r w:rsidR="00F008B8" w:rsidRPr="002D2EC8">
        <w:rPr>
          <w:rFonts w:ascii="Times New Roman" w:hAnsi="Times New Roman" w:cs="Times New Roman"/>
          <w:sz w:val="22"/>
          <w:szCs w:val="22"/>
        </w:rPr>
      </w:r>
      <w:r w:rsidR="00F008B8"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(Purcell et al., 2007)</w:t>
      </w:r>
      <w:r w:rsidR="00F008B8" w:rsidRPr="002D2EC8">
        <w:rPr>
          <w:rFonts w:ascii="Times New Roman" w:hAnsi="Times New Roman" w:cs="Times New Roman"/>
          <w:sz w:val="22"/>
          <w:szCs w:val="22"/>
        </w:rPr>
        <w:fldChar w:fldCharType="end"/>
      </w:r>
      <w:r w:rsidRPr="002D2EC8">
        <w:rPr>
          <w:rFonts w:ascii="Times New Roman" w:hAnsi="Times New Roman" w:cs="Times New Roman"/>
          <w:sz w:val="22"/>
          <w:szCs w:val="22"/>
        </w:rPr>
        <w:t xml:space="preserve">. 1014751 SNPs, which could be linked to the genetic map (kindly provided by Steve DiFaizo), were used to calculate correlation between each marker pair for our population. We </w:t>
      </w:r>
      <w:r w:rsidR="00DE00DC" w:rsidRPr="002D2EC8">
        <w:rPr>
          <w:rFonts w:ascii="Times New Roman" w:hAnsi="Times New Roman" w:cs="Times New Roman"/>
          <w:sz w:val="22"/>
          <w:szCs w:val="22"/>
        </w:rPr>
        <w:t>calculated</w:t>
      </w:r>
      <w:r w:rsidRPr="002D2EC8">
        <w:rPr>
          <w:rFonts w:ascii="Times New Roman" w:hAnsi="Times New Roman" w:cs="Times New Roman"/>
          <w:sz w:val="22"/>
          <w:szCs w:val="22"/>
        </w:rPr>
        <w:t xml:space="preserve"> both correlation (r</w:t>
      </w:r>
      <w:r w:rsidRPr="002D2EC8">
        <w:rPr>
          <w:rFonts w:ascii="Times New Roman" w:hAnsi="Times New Roman" w:cs="Times New Roman"/>
          <w:sz w:val="22"/>
          <w:szCs w:val="22"/>
          <w:vertAlign w:val="subscript"/>
        </w:rPr>
        <w:t>LD</w:t>
      </w:r>
      <w:r w:rsidRPr="002D2EC8">
        <w:rPr>
          <w:rFonts w:ascii="Times New Roman" w:hAnsi="Times New Roman" w:cs="Times New Roman"/>
          <w:sz w:val="22"/>
          <w:szCs w:val="22"/>
        </w:rPr>
        <w:t>)</w:t>
      </w:r>
      <w:r w:rsidR="001A716C" w:rsidRPr="002D2EC8">
        <w:rPr>
          <w:rFonts w:ascii="Times New Roman" w:hAnsi="Times New Roman" w:cs="Times New Roman"/>
          <w:sz w:val="22"/>
          <w:szCs w:val="22"/>
        </w:rPr>
        <w:t xml:space="preserve"> </w:t>
      </w:r>
      <w:r w:rsidRPr="002D2EC8">
        <w:rPr>
          <w:rFonts w:ascii="Times New Roman" w:hAnsi="Times New Roman" w:cs="Times New Roman"/>
          <w:sz w:val="22"/>
          <w:szCs w:val="22"/>
        </w:rPr>
        <w:t>and squared correlation (r</w:t>
      </w:r>
      <w:r w:rsidRPr="002D2EC8">
        <w:rPr>
          <w:rFonts w:ascii="Times New Roman" w:hAnsi="Times New Roman" w:cs="Times New Roman"/>
          <w:sz w:val="22"/>
          <w:szCs w:val="22"/>
          <w:vertAlign w:val="subscript"/>
        </w:rPr>
        <w:t>LD</w:t>
      </w:r>
      <w:r w:rsidRPr="002D2EC8">
        <w:rPr>
          <w:rFonts w:ascii="Times New Roman" w:hAnsi="Times New Roman" w:cs="Times New Roman"/>
          <w:sz w:val="22"/>
          <w:szCs w:val="22"/>
          <w:vertAlign w:val="superscript"/>
        </w:rPr>
        <w:t>2</w:t>
      </w:r>
      <w:r w:rsidRPr="002D2EC8">
        <w:rPr>
          <w:rFonts w:ascii="Times New Roman" w:hAnsi="Times New Roman" w:cs="Times New Roman"/>
          <w:sz w:val="22"/>
          <w:szCs w:val="22"/>
        </w:rPr>
        <w:t>) in genotype frequencies as the tw</w:t>
      </w:r>
      <w:r w:rsidR="00C12AFF" w:rsidRPr="002D2EC8">
        <w:rPr>
          <w:rFonts w:ascii="Times New Roman" w:hAnsi="Times New Roman" w:cs="Times New Roman"/>
          <w:sz w:val="22"/>
          <w:szCs w:val="22"/>
        </w:rPr>
        <w:t>o different measures of</w:t>
      </w:r>
      <w:r w:rsidRPr="002D2EC8">
        <w:rPr>
          <w:rFonts w:ascii="Times New Roman" w:hAnsi="Times New Roman" w:cs="Times New Roman"/>
          <w:sz w:val="22"/>
          <w:szCs w:val="22"/>
        </w:rPr>
        <w:t xml:space="preserve"> LD. All the genome-wide data was binned into 50 uniformly spaced recombination distance categories (0.005 – 0.25 cM) and the r</w:t>
      </w:r>
      <w:r w:rsidRPr="002D2EC8">
        <w:rPr>
          <w:rFonts w:ascii="Times New Roman" w:hAnsi="Times New Roman" w:cs="Times New Roman"/>
          <w:sz w:val="22"/>
          <w:szCs w:val="22"/>
          <w:vertAlign w:val="subscript"/>
        </w:rPr>
        <w:t>LD</w:t>
      </w:r>
      <w:r w:rsidRPr="002D2EC8">
        <w:rPr>
          <w:rFonts w:ascii="Times New Roman" w:hAnsi="Times New Roman" w:cs="Times New Roman"/>
          <w:sz w:val="22"/>
          <w:szCs w:val="22"/>
          <w:vertAlign w:val="superscript"/>
        </w:rPr>
        <w:t>2</w:t>
      </w:r>
      <w:r w:rsidRPr="002D2EC8">
        <w:rPr>
          <w:rFonts w:ascii="Times New Roman" w:hAnsi="Times New Roman" w:cs="Times New Roman"/>
          <w:sz w:val="22"/>
          <w:szCs w:val="22"/>
        </w:rPr>
        <w:t xml:space="preserve"> was averaged for each category. This average squared correlation was compared with their respective genetic distance to look at the patterns of LD </w:t>
      </w:r>
      <w:r w:rsidR="00DE00DC" w:rsidRPr="002D2EC8">
        <w:rPr>
          <w:rFonts w:ascii="Times New Roman" w:hAnsi="Times New Roman" w:cs="Times New Roman"/>
          <w:sz w:val="22"/>
          <w:szCs w:val="22"/>
        </w:rPr>
        <w:t>decay</w:t>
      </w:r>
      <w:r w:rsidRPr="002D2EC8">
        <w:rPr>
          <w:rFonts w:ascii="Times New Roman" w:hAnsi="Times New Roman" w:cs="Times New Roman"/>
          <w:sz w:val="22"/>
          <w:szCs w:val="22"/>
        </w:rPr>
        <w:t xml:space="preserve"> in each of our population.</w:t>
      </w:r>
    </w:p>
    <w:p w14:paraId="647DABFC" w14:textId="77777777" w:rsidR="006D5CB8" w:rsidRPr="002D2EC8" w:rsidRDefault="006D5CB8" w:rsidP="002C03DC">
      <w:pPr>
        <w:pStyle w:val="Heading3"/>
        <w:spacing w:line="480" w:lineRule="auto"/>
        <w:rPr>
          <w:rFonts w:ascii="Times New Roman" w:hAnsi="Times New Roman" w:cs="Times New Roman"/>
          <w:color w:val="auto"/>
          <w:sz w:val="22"/>
          <w:szCs w:val="22"/>
        </w:rPr>
      </w:pPr>
      <w:r w:rsidRPr="002D2EC8">
        <w:rPr>
          <w:rFonts w:ascii="Times New Roman" w:hAnsi="Times New Roman" w:cs="Times New Roman"/>
          <w:color w:val="auto"/>
          <w:sz w:val="22"/>
          <w:szCs w:val="22"/>
        </w:rPr>
        <w:t>Effective population size (N</w:t>
      </w:r>
      <w:r w:rsidRPr="002D2EC8">
        <w:rPr>
          <w:rFonts w:ascii="Times New Roman" w:hAnsi="Times New Roman" w:cs="Times New Roman"/>
          <w:color w:val="auto"/>
          <w:sz w:val="22"/>
          <w:szCs w:val="22"/>
          <w:vertAlign w:val="subscript"/>
        </w:rPr>
        <w:t>e</w:t>
      </w:r>
      <w:r w:rsidRPr="002D2EC8">
        <w:rPr>
          <w:rFonts w:ascii="Times New Roman" w:hAnsi="Times New Roman" w:cs="Times New Roman"/>
          <w:color w:val="auto"/>
          <w:sz w:val="22"/>
          <w:szCs w:val="22"/>
        </w:rPr>
        <w:t>) estimation</w:t>
      </w:r>
    </w:p>
    <w:p w14:paraId="443BD749" w14:textId="6044AD73" w:rsidR="006D5CB8" w:rsidRPr="002D2EC8" w:rsidRDefault="00DE00DC"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In order</w:t>
      </w:r>
      <w:r w:rsidR="006D5CB8" w:rsidRPr="002D2EC8">
        <w:rPr>
          <w:rFonts w:ascii="Times New Roman" w:hAnsi="Times New Roman" w:cs="Times New Roman"/>
          <w:sz w:val="22"/>
          <w:szCs w:val="22"/>
        </w:rPr>
        <w:t xml:space="preserve"> to explore the demographic history of our populations, we estimated the changes in effective population size over time for each subgroup. We used two different approaches, one based on linkage disequilibrium</w:t>
      </w:r>
      <w:r w:rsidR="00F008B8" w:rsidRPr="002D2EC8">
        <w:rPr>
          <w:rFonts w:ascii="Times New Roman" w:hAnsi="Times New Roman" w:cs="Times New Roman"/>
          <w:sz w:val="22"/>
          <w:szCs w:val="22"/>
        </w:rPr>
        <w:t xml:space="preserve"> </w:t>
      </w:r>
      <w:r w:rsidR="00F008B8" w:rsidRPr="002D2EC8">
        <w:rPr>
          <w:rFonts w:ascii="Times New Roman" w:hAnsi="Times New Roman" w:cs="Times New Roman"/>
          <w:sz w:val="22"/>
          <w:szCs w:val="22"/>
        </w:rPr>
        <w:fldChar w:fldCharType="begin">
          <w:fldData xml:space="preserve">PEVuZE5vdGU+PENpdGU+PEF1dGhvcj5NY0V2b3k8L0F1dGhvcj48WWVhcj4yMDExPC9ZZWFyPjxS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</w:fldData>
        </w:fldChar>
      </w:r>
      <w:r w:rsidR="00C91327" w:rsidRPr="002D2EC8">
        <w:rPr>
          <w:rFonts w:ascii="Times New Roman" w:hAnsi="Times New Roman" w:cs="Times New Roman"/>
          <w:sz w:val="22"/>
          <w:szCs w:val="22"/>
        </w:rPr>
        <w:instrText xml:space="preserve"> ADDIN EN.CITE </w:instrText>
      </w:r>
      <w:r w:rsidR="00C91327" w:rsidRPr="002D2EC8">
        <w:rPr>
          <w:rFonts w:ascii="Times New Roman" w:hAnsi="Times New Roman" w:cs="Times New Roman"/>
          <w:sz w:val="22"/>
          <w:szCs w:val="22"/>
        </w:rPr>
        <w:fldChar w:fldCharType="begin">
          <w:fldData xml:space="preserve">PEVuZE5vdGU+PENpdGU+PEF1dGhvcj5NY0V2b3k8L0F1dGhvcj48WWVhcj4yMDExPC9ZZWFyPjxS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</w:fldData>
        </w:fldChar>
      </w:r>
      <w:r w:rsidR="00C91327" w:rsidRPr="002D2EC8">
        <w:rPr>
          <w:rFonts w:ascii="Times New Roman" w:hAnsi="Times New Roman" w:cs="Times New Roman"/>
          <w:sz w:val="22"/>
          <w:szCs w:val="22"/>
        </w:rPr>
        <w:instrText xml:space="preserve"> ADDIN EN.CITE.DATA </w:instrText>
      </w:r>
      <w:r w:rsidR="00C91327" w:rsidRPr="002D2EC8">
        <w:rPr>
          <w:rFonts w:ascii="Times New Roman" w:hAnsi="Times New Roman" w:cs="Times New Roman"/>
          <w:sz w:val="22"/>
          <w:szCs w:val="22"/>
        </w:rPr>
      </w:r>
      <w:r w:rsidR="00C91327" w:rsidRPr="002D2EC8">
        <w:rPr>
          <w:rFonts w:ascii="Times New Roman" w:hAnsi="Times New Roman" w:cs="Times New Roman"/>
          <w:sz w:val="22"/>
          <w:szCs w:val="22"/>
        </w:rPr>
        <w:fldChar w:fldCharType="end"/>
      </w:r>
      <w:r w:rsidR="00F008B8" w:rsidRPr="002D2EC8">
        <w:rPr>
          <w:rFonts w:ascii="Times New Roman" w:hAnsi="Times New Roman" w:cs="Times New Roman"/>
          <w:sz w:val="22"/>
          <w:szCs w:val="22"/>
        </w:rPr>
      </w:r>
      <w:r w:rsidR="00F008B8"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(McEvoy et al., 2011)</w:t>
      </w:r>
      <w:r w:rsidR="00F008B8" w:rsidRPr="002D2EC8">
        <w:rPr>
          <w:rFonts w:ascii="Times New Roman" w:hAnsi="Times New Roman" w:cs="Times New Roman"/>
          <w:sz w:val="22"/>
          <w:szCs w:val="22"/>
        </w:rPr>
        <w:fldChar w:fldCharType="end"/>
      </w:r>
      <w:r w:rsidR="006D5CB8" w:rsidRPr="002D2EC8">
        <w:rPr>
          <w:rFonts w:ascii="Times New Roman" w:hAnsi="Times New Roman" w:cs="Times New Roman"/>
          <w:sz w:val="22"/>
          <w:szCs w:val="22"/>
        </w:rPr>
        <w:t xml:space="preserve"> and anot</w:t>
      </w:r>
      <w:r w:rsidR="001A716C" w:rsidRPr="002D2EC8">
        <w:rPr>
          <w:rFonts w:ascii="Times New Roman" w:hAnsi="Times New Roman" w:cs="Times New Roman"/>
          <w:sz w:val="22"/>
          <w:szCs w:val="22"/>
        </w:rPr>
        <w:t>her one based on the SNP frequency spectrum (Stairway Plot</w:t>
      </w:r>
      <w:r w:rsidR="006D5CB8" w:rsidRPr="002D2EC8">
        <w:rPr>
          <w:rFonts w:ascii="Times New Roman" w:hAnsi="Times New Roman" w:cs="Times New Roman"/>
          <w:sz w:val="22"/>
          <w:szCs w:val="22"/>
        </w:rPr>
        <w:t>)</w:t>
      </w:r>
      <w:r w:rsidR="00F008B8" w:rsidRPr="002D2EC8">
        <w:rPr>
          <w:rFonts w:ascii="Times New Roman" w:hAnsi="Times New Roman" w:cs="Times New Roman"/>
          <w:sz w:val="22"/>
          <w:szCs w:val="22"/>
        </w:rPr>
        <w:t xml:space="preserve"> </w:t>
      </w:r>
      <w:r w:rsidR="001A716C" w:rsidRPr="002D2EC8">
        <w:rPr>
          <w:rFonts w:ascii="Times New Roman" w:hAnsi="Times New Roman" w:cs="Times New Roman"/>
          <w:sz w:val="22"/>
          <w:szCs w:val="22"/>
        </w:rPr>
        <w:fldChar w:fldCharType="begin"/>
      </w:r>
      <w:r w:rsidR="001A716C" w:rsidRPr="002D2EC8">
        <w:rPr>
          <w:rFonts w:ascii="Times New Roman" w:hAnsi="Times New Roman" w:cs="Times New Roman"/>
          <w:sz w:val="22"/>
          <w:szCs w:val="22"/>
        </w:rPr>
        <w:instrText xml:space="preserve"> ADDIN EN.CITE &lt;EndNote&gt;&lt;Cite&gt;&lt;Author&gt;Liu&lt;/Author&gt;&lt;Year&gt;2015&lt;/Year&gt;&lt;RecNum&gt;322&lt;/RecNum&gt;&lt;DisplayText&gt;(Liu and Fu, 2015)&lt;/DisplayText&gt;&lt;record&gt;&lt;rec-number&gt;322&lt;/rec-number&gt;&lt;foreign-keys&gt;&lt;key app="EN" db-id="tdzzrxv0yveat4evtvexttdxrt00wdaaz5df" timestamp="1463689560"&gt;322&lt;/key&gt;&lt;/foreign-keys&gt;&lt;ref-type name="Journal Article"&gt;17&lt;/ref-type&gt;&lt;contributors&gt;&lt;authors&gt;&lt;author&gt;Liu, X. M.&lt;/author&gt;&lt;author&gt;Fu, Y. X.&lt;/author&gt;&lt;/authors&gt;&lt;/contributors&gt;&lt;auth-address&gt;Univ Texas Hlth Sci Ctr Houston, Sch Publ Hlth, Dept Epidemiol Human Genet &amp;amp; Environm Sci, Houston, TX 77030 USA&amp;#xD;Univ Texas Hlth Sci Ctr Houston, Sch Publ Hlth, Dept Biostat, Houston, TX 77030 USA&lt;/auth-address&gt;&lt;titles&gt;&lt;title&gt;Exploring population size changes using SNP frequency spectra&lt;/title&gt;&lt;secondary-title&gt;Nature Genetics&lt;/secondary-title&gt;&lt;alt-title&gt;Nat Genet&amp;#xD;Nat Genet&lt;/alt-title&gt;&lt;/titles&gt;&lt;periodical&gt;&lt;full-title&gt;Nat Genet&lt;/full-title&gt;&lt;abbr-1&gt;Nature genetics&lt;/abbr-1&gt;&lt;/periodical&gt;&lt;pages&gt;555-U172&lt;/pages&gt;&lt;volume&gt;47&lt;/volume&gt;&lt;number&gt;5&lt;/number&gt;&lt;keywords&gt;&lt;keyword&gt;single-nucleotide polymorphisms&lt;/keyword&gt;&lt;keyword&gt;bayesian coalescent inference&lt;/keyword&gt;&lt;keyword&gt;whole-genome sequences&lt;/keyword&gt;&lt;keyword&gt;demographic history&lt;/keyword&gt;&lt;keyword&gt;genetic-variation&lt;/keyword&gt;&lt;keyword&gt;human-evolution&lt;/keyword&gt;&lt;keyword&gt;multiple loci&lt;/keyword&gt;&lt;keyword&gt;skyline-plot&lt;/keyword&gt;&lt;keyword&gt;mutation&lt;/keyword&gt;&lt;keyword&gt;dynamics&lt;/keyword&gt;&lt;/keywords&gt;&lt;dates&gt;&lt;year&gt;2015&lt;/year&gt;&lt;pub-dates&gt;&lt;date&gt;May&lt;/date&gt;&lt;/pub-dates&gt;&lt;/dates&gt;&lt;isbn&gt;1061-4036&lt;/isbn&gt;&lt;accession-num&gt;WOS:000353635800022&lt;/accession-num&gt;&lt;urls&gt;&lt;related-urls&gt;&lt;url&gt;&amp;lt;Go to ISI&amp;gt;://WOS:000353635800022&lt;/url&gt;&lt;/related-urls&gt;&lt;/urls&gt;&lt;language&gt;English&lt;/language&gt;&lt;/record&gt;&lt;/Cite&gt;&lt;/EndNote&gt;</w:instrText>
      </w:r>
      <w:r w:rsidR="001A716C" w:rsidRPr="002D2EC8">
        <w:rPr>
          <w:rFonts w:ascii="Times New Roman" w:hAnsi="Times New Roman" w:cs="Times New Roman"/>
          <w:sz w:val="22"/>
          <w:szCs w:val="22"/>
        </w:rPr>
        <w:fldChar w:fldCharType="separate"/>
      </w:r>
      <w:r w:rsidR="001A716C" w:rsidRPr="002D2EC8">
        <w:rPr>
          <w:rFonts w:ascii="Times New Roman" w:hAnsi="Times New Roman" w:cs="Times New Roman"/>
          <w:noProof/>
          <w:sz w:val="22"/>
          <w:szCs w:val="22"/>
        </w:rPr>
        <w:t>(Liu and Fu, 2015)</w:t>
      </w:r>
      <w:r w:rsidR="001A716C" w:rsidRPr="002D2EC8">
        <w:rPr>
          <w:rFonts w:ascii="Times New Roman" w:hAnsi="Times New Roman" w:cs="Times New Roman"/>
          <w:sz w:val="22"/>
          <w:szCs w:val="22"/>
        </w:rPr>
        <w:fldChar w:fldCharType="end"/>
      </w:r>
      <w:r w:rsidR="001A716C" w:rsidRPr="002D2EC8">
        <w:rPr>
          <w:rFonts w:ascii="Times New Roman" w:hAnsi="Times New Roman" w:cs="Times New Roman"/>
          <w:sz w:val="22"/>
          <w:szCs w:val="22"/>
        </w:rPr>
        <w:t xml:space="preserve"> </w:t>
      </w:r>
      <w:r w:rsidR="006D5CB8" w:rsidRPr="002D2EC8">
        <w:rPr>
          <w:rFonts w:ascii="Times New Roman" w:hAnsi="Times New Roman" w:cs="Times New Roman"/>
          <w:sz w:val="22"/>
          <w:szCs w:val="22"/>
        </w:rPr>
        <w:t>to measure these changes.</w:t>
      </w:r>
    </w:p>
    <w:p w14:paraId="46BEE535" w14:textId="77777777" w:rsidR="006D5CB8" w:rsidRPr="002D2EC8" w:rsidRDefault="006D5CB8" w:rsidP="002C03DC">
      <w:pPr>
        <w:pStyle w:val="Heading4"/>
        <w:spacing w:line="480" w:lineRule="auto"/>
        <w:rPr>
          <w:rFonts w:ascii="Times New Roman" w:hAnsi="Times New Roman" w:cs="Times New Roman"/>
          <w:b w:val="0"/>
          <w:i w:val="0"/>
          <w:color w:val="auto"/>
          <w:sz w:val="22"/>
          <w:szCs w:val="22"/>
          <w:u w:val="single"/>
        </w:rPr>
      </w:pPr>
      <w:r w:rsidRPr="002D2EC8">
        <w:rPr>
          <w:rFonts w:ascii="Times New Roman" w:hAnsi="Times New Roman" w:cs="Times New Roman"/>
          <w:b w:val="0"/>
          <w:i w:val="0"/>
          <w:color w:val="auto"/>
          <w:sz w:val="22"/>
          <w:szCs w:val="22"/>
          <w:u w:val="single"/>
        </w:rPr>
        <w:t>LD-based method</w:t>
      </w:r>
    </w:p>
    <w:p w14:paraId="246C0C5B" w14:textId="13F816AA" w:rsidR="006D5CB8" w:rsidRPr="002D2EC8" w:rsidRDefault="00DE00DC"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We used McEvoy et al.</w:t>
      </w:r>
      <w:r w:rsidR="006D5CB8" w:rsidRPr="002D2EC8">
        <w:rPr>
          <w:rFonts w:ascii="Times New Roman" w:hAnsi="Times New Roman" w:cs="Times New Roman"/>
          <w:sz w:val="22"/>
          <w:szCs w:val="22"/>
        </w:rPr>
        <w:t xml:space="preserve"> described method</w:t>
      </w:r>
      <w:r w:rsidR="00F008B8" w:rsidRPr="002D2EC8">
        <w:rPr>
          <w:rFonts w:ascii="Times New Roman" w:hAnsi="Times New Roman" w:cs="Times New Roman"/>
          <w:sz w:val="22"/>
          <w:szCs w:val="22"/>
        </w:rPr>
        <w:t xml:space="preserve"> </w:t>
      </w:r>
      <w:r w:rsidR="00F008B8" w:rsidRPr="002D2EC8">
        <w:rPr>
          <w:rFonts w:ascii="Times New Roman" w:hAnsi="Times New Roman" w:cs="Times New Roman"/>
          <w:sz w:val="22"/>
          <w:szCs w:val="22"/>
        </w:rPr>
        <w:fldChar w:fldCharType="begin">
          <w:fldData xml:space="preserve">PEVuZE5vdGU+PENpdGU+PEF1dGhvcj5NY0V2b3k8L0F1dGhvcj48WWVhcj4yMDExPC9ZZWFyPjxS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</w:fldData>
        </w:fldChar>
      </w:r>
      <w:r w:rsidR="00C91327" w:rsidRPr="002D2EC8">
        <w:rPr>
          <w:rFonts w:ascii="Times New Roman" w:hAnsi="Times New Roman" w:cs="Times New Roman"/>
          <w:sz w:val="22"/>
          <w:szCs w:val="22"/>
        </w:rPr>
        <w:instrText xml:space="preserve"> ADDIN EN.CITE </w:instrText>
      </w:r>
      <w:r w:rsidR="00C91327" w:rsidRPr="002D2EC8">
        <w:rPr>
          <w:rFonts w:ascii="Times New Roman" w:hAnsi="Times New Roman" w:cs="Times New Roman"/>
          <w:sz w:val="22"/>
          <w:szCs w:val="22"/>
        </w:rPr>
        <w:fldChar w:fldCharType="begin">
          <w:fldData xml:space="preserve">PEVuZE5vdGU+PENpdGU+PEF1dGhvcj5NY0V2b3k8L0F1dGhvcj48WWVhcj4yMDExPC9ZZWFyPjxS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</w:fldData>
        </w:fldChar>
      </w:r>
      <w:r w:rsidR="00C91327" w:rsidRPr="002D2EC8">
        <w:rPr>
          <w:rFonts w:ascii="Times New Roman" w:hAnsi="Times New Roman" w:cs="Times New Roman"/>
          <w:sz w:val="22"/>
          <w:szCs w:val="22"/>
        </w:rPr>
        <w:instrText xml:space="preserve"> ADDIN EN.CITE.DATA </w:instrText>
      </w:r>
      <w:r w:rsidR="00C91327" w:rsidRPr="002D2EC8">
        <w:rPr>
          <w:rFonts w:ascii="Times New Roman" w:hAnsi="Times New Roman" w:cs="Times New Roman"/>
          <w:sz w:val="22"/>
          <w:szCs w:val="22"/>
        </w:rPr>
      </w:r>
      <w:r w:rsidR="00C91327" w:rsidRPr="002D2EC8">
        <w:rPr>
          <w:rFonts w:ascii="Times New Roman" w:hAnsi="Times New Roman" w:cs="Times New Roman"/>
          <w:sz w:val="22"/>
          <w:szCs w:val="22"/>
        </w:rPr>
        <w:fldChar w:fldCharType="end"/>
      </w:r>
      <w:r w:rsidR="00F008B8" w:rsidRPr="002D2EC8">
        <w:rPr>
          <w:rFonts w:ascii="Times New Roman" w:hAnsi="Times New Roman" w:cs="Times New Roman"/>
          <w:sz w:val="22"/>
          <w:szCs w:val="22"/>
        </w:rPr>
      </w:r>
      <w:r w:rsidR="00F008B8"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(McEvoy et al., 2011)</w:t>
      </w:r>
      <w:r w:rsidR="00F008B8" w:rsidRPr="002D2EC8">
        <w:rPr>
          <w:rFonts w:ascii="Times New Roman" w:hAnsi="Times New Roman" w:cs="Times New Roman"/>
          <w:sz w:val="22"/>
          <w:szCs w:val="22"/>
        </w:rPr>
        <w:fldChar w:fldCharType="end"/>
      </w:r>
      <w:r w:rsidR="006D5CB8" w:rsidRPr="002D2EC8">
        <w:rPr>
          <w:rFonts w:ascii="Times New Roman" w:hAnsi="Times New Roman" w:cs="Times New Roman"/>
          <w:sz w:val="22"/>
          <w:szCs w:val="22"/>
        </w:rPr>
        <w:t>, which exploits the relationship of LD with recombination distance, to calculate the effective population size in our populations. Since time (t) can be approximated to 1/2c</w:t>
      </w:r>
      <w:r w:rsidR="001A716C" w:rsidRPr="002D2EC8">
        <w:rPr>
          <w:rFonts w:ascii="Times New Roman" w:hAnsi="Times New Roman" w:cs="Times New Roman"/>
          <w:sz w:val="22"/>
          <w:szCs w:val="22"/>
        </w:rPr>
        <w:t xml:space="preserve"> </w:t>
      </w:r>
      <w:r w:rsidR="001A716C" w:rsidRPr="002D2EC8">
        <w:rPr>
          <w:rFonts w:ascii="Times New Roman" w:hAnsi="Times New Roman" w:cs="Times New Roman"/>
          <w:sz w:val="22"/>
          <w:szCs w:val="22"/>
        </w:rPr>
        <w:fldChar w:fldCharType="begin"/>
      </w:r>
      <w:r w:rsidR="001A716C" w:rsidRPr="002D2EC8">
        <w:rPr>
          <w:rFonts w:ascii="Times New Roman" w:hAnsi="Times New Roman" w:cs="Times New Roman"/>
          <w:sz w:val="22"/>
          <w:szCs w:val="22"/>
        </w:rPr>
        <w:instrText xml:space="preserve"> ADDIN EN.CITE &lt;EndNote&gt;&lt;Cite&gt;&lt;Author&gt;Hayes&lt;/Author&gt;&lt;Year&gt;2003&lt;/Year&gt;&lt;RecNum&gt;328&lt;/RecNum&gt;&lt;DisplayText&gt;(Hayes et al., 2003)&lt;/DisplayText&gt;&lt;record&gt;&lt;rec-number&gt;328&lt;/rec-number&gt;&lt;foreign-keys&gt;&lt;key app="EN" db-id="tdzzrxv0yveat4evtvexttdxrt00wdaaz5df" timestamp="1471034845"&gt;328&lt;/key&gt;&lt;/foreign-keys&gt;&lt;ref-type name="Journal Article"&gt;17&lt;/ref-type&gt;&lt;contributors&gt;&lt;authors&gt;&lt;author&gt;Hayes, B. J.&lt;/author&gt;&lt;author&gt;Visscher, P. M.&lt;/author&gt;&lt;author&gt;McPartlan, H. C.&lt;/author&gt;&lt;author&gt;Goddard, M. E.&lt;/author&gt;&lt;/authors&gt;&lt;/contributors&gt;&lt;auth-address&gt;Victorian Institute of Animal Science, Department of Natural Resources and Environment, Attwood, Victoria, 3049, Australia. Ben.Hayes@nre.vic.gov.au&lt;/auth-address&gt;&lt;titles&gt;&lt;title&gt;Novel multilocus measure of linkage disequilibrium to estimate past effective population size&lt;/title&gt;&lt;secondary-title&gt;Genome Res&lt;/secondary-title&gt;&lt;/titles&gt;&lt;periodical&gt;&lt;full-title&gt;Genome Res&lt;/full-title&gt;&lt;abbr-1&gt;Genome research&lt;/abbr-1&gt;&lt;/periodical&gt;&lt;pages&gt;635-43&lt;/pages&gt;&lt;volume&gt;13&lt;/volume&gt;&lt;number&gt;4&lt;/number&gt;&lt;keywords&gt;&lt;keyword&gt;Animals&lt;/keyword&gt;&lt;keyword&gt;Cattle&lt;/keyword&gt;&lt;keyword&gt;Chromosome Mapping/methods/statistics &amp;amp; numerical data&lt;/keyword&gt;&lt;keyword&gt;*Evolution, Molecular&lt;/keyword&gt;&lt;keyword&gt;Genetic Markers/*genetics&lt;/keyword&gt;&lt;keyword&gt;*Genetics, Population&lt;/keyword&gt;&lt;keyword&gt;Haplotypes/genetics&lt;/keyword&gt;&lt;keyword&gt;Homozygote&lt;/keyword&gt;&lt;keyword&gt;Humans&lt;/keyword&gt;&lt;keyword&gt;Linkage Disequilibrium/*genetics&lt;/keyword&gt;&lt;keyword&gt;Models, Statistical&lt;/keyword&gt;&lt;keyword&gt;Recombination, Genetic/genetics&lt;/keyword&gt;&lt;/keywords&gt;&lt;dates&gt;&lt;year&gt;2003&lt;/year&gt;&lt;pub-dates&gt;&lt;date&gt;Apr&lt;/date&gt;&lt;/pub-dates&gt;&lt;/dates&gt;&lt;isbn&gt;1088-9051 (Print)&amp;#xD;1088-9051 (Linking)&lt;/isbn&gt;&lt;accession-num&gt;12654718&lt;/accession-num&gt;&lt;urls&gt;&lt;related-urls&gt;&lt;url&gt;http://www.ncbi.nlm.nih.gov/pubmed/12654718&lt;/url&gt;&lt;/related-urls&gt;&lt;/urls&gt;&lt;custom2&gt;PMC430161&lt;/custom2&gt;&lt;electronic-resource-num&gt;10.1101/gr.387103&lt;/electronic-resource-num&gt;&lt;/record&gt;&lt;/Cite&gt;&lt;/EndNote&gt;</w:instrText>
      </w:r>
      <w:r w:rsidR="001A716C" w:rsidRPr="002D2EC8">
        <w:rPr>
          <w:rFonts w:ascii="Times New Roman" w:hAnsi="Times New Roman" w:cs="Times New Roman"/>
          <w:sz w:val="22"/>
          <w:szCs w:val="22"/>
        </w:rPr>
        <w:fldChar w:fldCharType="separate"/>
      </w:r>
      <w:r w:rsidR="001A716C" w:rsidRPr="002D2EC8">
        <w:rPr>
          <w:rFonts w:ascii="Times New Roman" w:hAnsi="Times New Roman" w:cs="Times New Roman"/>
          <w:noProof/>
          <w:sz w:val="22"/>
          <w:szCs w:val="22"/>
        </w:rPr>
        <w:t>(Hayes et al., 2003)</w:t>
      </w:r>
      <w:r w:rsidR="001A716C" w:rsidRPr="002D2EC8">
        <w:rPr>
          <w:rFonts w:ascii="Times New Roman" w:hAnsi="Times New Roman" w:cs="Times New Roman"/>
          <w:sz w:val="22"/>
          <w:szCs w:val="22"/>
        </w:rPr>
        <w:fldChar w:fldCharType="end"/>
      </w:r>
      <w:r w:rsidR="006D5CB8" w:rsidRPr="002D2EC8">
        <w:rPr>
          <w:rFonts w:ascii="Times New Roman" w:hAnsi="Times New Roman" w:cs="Times New Roman"/>
          <w:sz w:val="22"/>
          <w:szCs w:val="22"/>
        </w:rPr>
        <w:t>, where c is the recombination distance category, we used average r</w:t>
      </w:r>
      <w:r w:rsidR="006D5CB8" w:rsidRPr="002D2EC8">
        <w:rPr>
          <w:rFonts w:ascii="Times New Roman" w:hAnsi="Times New Roman" w:cs="Times New Roman"/>
          <w:sz w:val="22"/>
          <w:szCs w:val="22"/>
          <w:vertAlign w:val="subscript"/>
        </w:rPr>
        <w:t>LD</w:t>
      </w:r>
      <w:r w:rsidR="006D5CB8" w:rsidRPr="002D2EC8">
        <w:rPr>
          <w:rFonts w:ascii="Times New Roman" w:hAnsi="Times New Roman" w:cs="Times New Roman"/>
          <w:sz w:val="22"/>
          <w:szCs w:val="22"/>
          <w:vertAlign w:val="superscript"/>
        </w:rPr>
        <w:t>2</w:t>
      </w:r>
      <w:r w:rsidR="006D5CB8" w:rsidRPr="002D2EC8">
        <w:rPr>
          <w:rFonts w:ascii="Times New Roman" w:hAnsi="Times New Roman" w:cs="Times New Roman"/>
          <w:sz w:val="22"/>
          <w:szCs w:val="22"/>
        </w:rPr>
        <w:t xml:space="preserve"> for each binned time interval (0.005-0.25cM) to calculate </w:t>
      </w:r>
      <w:r w:rsidR="006D5CB8" w:rsidRPr="002D2EC8">
        <w:rPr>
          <w:rFonts w:ascii="Times New Roman" w:hAnsi="Times New Roman" w:cs="Times New Roman"/>
          <w:sz w:val="22"/>
          <w:szCs w:val="22"/>
        </w:rPr>
        <w:lastRenderedPageBreak/>
        <w:t>change in effective population size over time. The equations used to measure the effective population size are:</w:t>
      </w:r>
    </w:p>
    <w:p w14:paraId="6022BA53" w14:textId="77777777" w:rsidR="006D5CB8" w:rsidRPr="002D2EC8" w:rsidRDefault="006D5CB8" w:rsidP="002C03DC">
      <w:pPr>
        <w:spacing w:line="480" w:lineRule="auto"/>
        <w:jc w:val="center"/>
        <w:rPr>
          <w:rFonts w:ascii="Times New Roman" w:hAnsi="Times New Roman" w:cs="Times New Roman"/>
          <w:sz w:val="22"/>
          <w:szCs w:val="22"/>
        </w:rPr>
      </w:pPr>
      <w:r w:rsidRPr="002D2EC8">
        <w:rPr>
          <w:rFonts w:ascii="Times New Roman" w:hAnsi="Times New Roman" w:cs="Times New Roman"/>
          <w:sz w:val="22"/>
          <w:szCs w:val="22"/>
        </w:rPr>
        <w:t>E(r</w:t>
      </w:r>
      <w:r w:rsidRPr="002D2EC8">
        <w:rPr>
          <w:rFonts w:ascii="Times New Roman" w:hAnsi="Times New Roman" w:cs="Times New Roman"/>
          <w:sz w:val="22"/>
          <w:szCs w:val="22"/>
          <w:vertAlign w:val="subscript"/>
        </w:rPr>
        <w:t>LD</w:t>
      </w:r>
      <w:r w:rsidRPr="002D2EC8">
        <w:rPr>
          <w:rFonts w:ascii="Times New Roman" w:hAnsi="Times New Roman" w:cs="Times New Roman"/>
          <w:sz w:val="22"/>
          <w:szCs w:val="22"/>
          <w:vertAlign w:val="superscript"/>
        </w:rPr>
        <w:t>2</w:t>
      </w:r>
      <w:r w:rsidRPr="002D2EC8">
        <w:rPr>
          <w:rFonts w:ascii="Times New Roman" w:hAnsi="Times New Roman" w:cs="Times New Roman"/>
          <w:sz w:val="22"/>
          <w:szCs w:val="22"/>
        </w:rPr>
        <w:t>) = 1/(α+ 4N</w:t>
      </w:r>
      <w:r w:rsidRPr="002D2EC8">
        <w:rPr>
          <w:rFonts w:ascii="Times New Roman" w:hAnsi="Times New Roman" w:cs="Times New Roman"/>
          <w:sz w:val="22"/>
          <w:szCs w:val="22"/>
          <w:vertAlign w:val="subscript"/>
        </w:rPr>
        <w:t>e</w:t>
      </w:r>
      <w:r w:rsidRPr="002D2EC8">
        <w:rPr>
          <w:rFonts w:ascii="Times New Roman" w:hAnsi="Times New Roman" w:cs="Times New Roman"/>
          <w:sz w:val="22"/>
          <w:szCs w:val="22"/>
        </w:rPr>
        <w:t>c)</w:t>
      </w:r>
      <w:r w:rsidRPr="002D2EC8">
        <w:rPr>
          <w:rFonts w:ascii="Times New Roman" w:hAnsi="Times New Roman" w:cs="Times New Roman"/>
          <w:sz w:val="22"/>
          <w:szCs w:val="22"/>
        </w:rPr>
        <w:tab/>
      </w:r>
      <w:r w:rsidRPr="002D2EC8">
        <w:rPr>
          <w:rFonts w:ascii="Times New Roman" w:hAnsi="Times New Roman" w:cs="Times New Roman"/>
          <w:sz w:val="22"/>
          <w:szCs w:val="22"/>
        </w:rPr>
        <w:tab/>
      </w:r>
      <w:r w:rsidRPr="002D2EC8">
        <w:rPr>
          <w:rFonts w:ascii="Times New Roman" w:hAnsi="Times New Roman" w:cs="Times New Roman"/>
          <w:sz w:val="22"/>
          <w:szCs w:val="22"/>
        </w:rPr>
        <w:tab/>
        <w:t>− (1)</w:t>
      </w:r>
    </w:p>
    <w:p w14:paraId="2F52F5FE" w14:textId="77777777" w:rsidR="006D5CB8" w:rsidRPr="002D2EC8" w:rsidRDefault="006D5CB8" w:rsidP="002C03DC">
      <w:pPr>
        <w:spacing w:line="480" w:lineRule="auto"/>
        <w:jc w:val="center"/>
        <w:rPr>
          <w:rFonts w:ascii="Times New Roman" w:hAnsi="Times New Roman" w:cs="Times New Roman"/>
          <w:sz w:val="22"/>
          <w:szCs w:val="22"/>
        </w:rPr>
      </w:pPr>
      <w:r w:rsidRPr="002D2EC8">
        <w:rPr>
          <w:rFonts w:ascii="Times New Roman" w:hAnsi="Times New Roman" w:cs="Times New Roman"/>
          <w:sz w:val="22"/>
          <w:szCs w:val="22"/>
        </w:rPr>
        <w:t>N</w:t>
      </w:r>
      <w:r w:rsidRPr="002D2EC8">
        <w:rPr>
          <w:rFonts w:ascii="Times New Roman" w:hAnsi="Times New Roman" w:cs="Times New Roman"/>
          <w:sz w:val="22"/>
          <w:szCs w:val="22"/>
          <w:vertAlign w:val="subscript"/>
        </w:rPr>
        <w:t>e</w:t>
      </w:r>
      <w:r w:rsidRPr="002D2EC8">
        <w:rPr>
          <w:rFonts w:ascii="Times New Roman" w:hAnsi="Times New Roman" w:cs="Times New Roman"/>
          <w:sz w:val="22"/>
          <w:szCs w:val="22"/>
        </w:rPr>
        <w:t xml:space="preserve"> = 1/[(4c) * [(1/r</w:t>
      </w:r>
      <w:r w:rsidRPr="002D2EC8">
        <w:rPr>
          <w:rFonts w:ascii="Times New Roman" w:hAnsi="Times New Roman" w:cs="Times New Roman"/>
          <w:sz w:val="22"/>
          <w:szCs w:val="22"/>
          <w:vertAlign w:val="subscript"/>
        </w:rPr>
        <w:t>LD</w:t>
      </w:r>
      <w:r w:rsidRPr="002D2EC8">
        <w:rPr>
          <w:rFonts w:ascii="Times New Roman" w:hAnsi="Times New Roman" w:cs="Times New Roman"/>
          <w:sz w:val="22"/>
          <w:szCs w:val="22"/>
          <w:vertAlign w:val="superscript"/>
        </w:rPr>
        <w:t>2</w:t>
      </w:r>
      <w:r w:rsidRPr="002D2EC8">
        <w:rPr>
          <w:rFonts w:ascii="Times New Roman" w:hAnsi="Times New Roman" w:cs="Times New Roman"/>
          <w:sz w:val="22"/>
          <w:szCs w:val="22"/>
        </w:rPr>
        <w:t>) - 2]]</w:t>
      </w:r>
      <w:r w:rsidRPr="002D2EC8">
        <w:rPr>
          <w:rFonts w:ascii="Times New Roman" w:hAnsi="Times New Roman" w:cs="Times New Roman"/>
          <w:sz w:val="22"/>
          <w:szCs w:val="22"/>
        </w:rPr>
        <w:tab/>
      </w:r>
      <w:r w:rsidRPr="002D2EC8">
        <w:rPr>
          <w:rFonts w:ascii="Times New Roman" w:hAnsi="Times New Roman" w:cs="Times New Roman"/>
          <w:sz w:val="22"/>
          <w:szCs w:val="22"/>
        </w:rPr>
        <w:tab/>
        <w:t>− (2)</w:t>
      </w:r>
    </w:p>
    <w:p w14:paraId="1CB3E412" w14:textId="353E0654" w:rsidR="006D5CB8" w:rsidRPr="002D2EC8"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where α =</w:t>
      </w:r>
      <w:r w:rsidR="005E53B2" w:rsidRPr="002D2EC8">
        <w:rPr>
          <w:rFonts w:ascii="Times New Roman" w:hAnsi="Times New Roman" w:cs="Times New Roman"/>
          <w:sz w:val="22"/>
          <w:szCs w:val="22"/>
        </w:rPr>
        <w:t xml:space="preserve"> 2</w:t>
      </w:r>
      <w:r w:rsidRPr="002D2EC8">
        <w:rPr>
          <w:rFonts w:ascii="Times New Roman" w:hAnsi="Times New Roman" w:cs="Times New Roman"/>
          <w:sz w:val="22"/>
          <w:szCs w:val="22"/>
        </w:rPr>
        <w:t xml:space="preserve"> and </w:t>
      </w:r>
      <w:r w:rsidR="005E53B2" w:rsidRPr="002D2EC8">
        <w:rPr>
          <w:rFonts w:ascii="Times New Roman" w:hAnsi="Times New Roman" w:cs="Times New Roman"/>
          <w:sz w:val="22"/>
          <w:szCs w:val="22"/>
        </w:rPr>
        <w:t>accounts for impact of mutation;</w:t>
      </w:r>
      <w:r w:rsidRPr="002D2EC8">
        <w:rPr>
          <w:rFonts w:ascii="Times New Roman" w:hAnsi="Times New Roman" w:cs="Times New Roman"/>
          <w:sz w:val="22"/>
          <w:szCs w:val="22"/>
        </w:rPr>
        <w:t xml:space="preserve"> c is the recombination distance category.</w:t>
      </w:r>
      <w:r w:rsidR="00CF3E85" w:rsidRPr="002D2EC8">
        <w:rPr>
          <w:rFonts w:ascii="Times New Roman" w:hAnsi="Times New Roman" w:cs="Times New Roman"/>
          <w:sz w:val="22"/>
          <w:szCs w:val="22"/>
        </w:rPr>
        <w:t xml:space="preserve"> The details of these methods can be found in </w:t>
      </w:r>
      <w:r w:rsidR="00CF3E85" w:rsidRPr="002D2EC8">
        <w:rPr>
          <w:rFonts w:ascii="Times New Roman" w:hAnsi="Times New Roman" w:cs="Times New Roman"/>
          <w:sz w:val="22"/>
          <w:szCs w:val="22"/>
        </w:rPr>
        <w:fldChar w:fldCharType="begin">
          <w:fldData xml:space="preserve">PEVuZE5vdGU+PENpdGUgQXV0aG9yWWVhcj0iMSI+PEF1dGhvcj5NY0V2b3k8L0F1dGhvcj48WWVh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</w:fldData>
        </w:fldChar>
      </w:r>
      <w:r w:rsidR="0036412A" w:rsidRPr="002D2EC8">
        <w:rPr>
          <w:rFonts w:ascii="Times New Roman" w:hAnsi="Times New Roman" w:cs="Times New Roman"/>
          <w:sz w:val="22"/>
          <w:szCs w:val="22"/>
        </w:rPr>
        <w:instrText xml:space="preserve"> ADDIN EN.CITE </w:instrText>
      </w:r>
      <w:r w:rsidR="0036412A" w:rsidRPr="002D2EC8">
        <w:rPr>
          <w:rFonts w:ascii="Times New Roman" w:hAnsi="Times New Roman" w:cs="Times New Roman"/>
          <w:sz w:val="22"/>
          <w:szCs w:val="22"/>
        </w:rPr>
        <w:fldChar w:fldCharType="begin">
          <w:fldData xml:space="preserve">PEVuZE5vdGU+PENpdGUgQXV0aG9yWWVhcj0iMSI+PEF1dGhvcj5NY0V2b3k8L0F1dGhvcj48WWVh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</w:fldData>
        </w:fldChar>
      </w:r>
      <w:r w:rsidR="0036412A" w:rsidRPr="002D2EC8">
        <w:rPr>
          <w:rFonts w:ascii="Times New Roman" w:hAnsi="Times New Roman" w:cs="Times New Roman"/>
          <w:sz w:val="22"/>
          <w:szCs w:val="22"/>
        </w:rPr>
        <w:instrText xml:space="preserve"> ADDIN EN.CITE.DATA </w:instrText>
      </w:r>
      <w:r w:rsidR="0036412A" w:rsidRPr="002D2EC8">
        <w:rPr>
          <w:rFonts w:ascii="Times New Roman" w:hAnsi="Times New Roman" w:cs="Times New Roman"/>
          <w:sz w:val="22"/>
          <w:szCs w:val="22"/>
        </w:rPr>
      </w:r>
      <w:r w:rsidR="0036412A" w:rsidRPr="002D2EC8">
        <w:rPr>
          <w:rFonts w:ascii="Times New Roman" w:hAnsi="Times New Roman" w:cs="Times New Roman"/>
          <w:sz w:val="22"/>
          <w:szCs w:val="22"/>
        </w:rPr>
        <w:fldChar w:fldCharType="end"/>
      </w:r>
      <w:r w:rsidR="00CF3E85" w:rsidRPr="002D2EC8">
        <w:rPr>
          <w:rFonts w:ascii="Times New Roman" w:hAnsi="Times New Roman" w:cs="Times New Roman"/>
          <w:sz w:val="22"/>
          <w:szCs w:val="22"/>
        </w:rPr>
      </w:r>
      <w:r w:rsidR="00CF3E85" w:rsidRPr="002D2EC8">
        <w:rPr>
          <w:rFonts w:ascii="Times New Roman" w:hAnsi="Times New Roman" w:cs="Times New Roman"/>
          <w:sz w:val="22"/>
          <w:szCs w:val="22"/>
        </w:rPr>
        <w:fldChar w:fldCharType="separate"/>
      </w:r>
      <w:r w:rsidR="0036412A" w:rsidRPr="002D2EC8">
        <w:rPr>
          <w:rFonts w:ascii="Times New Roman" w:hAnsi="Times New Roman" w:cs="Times New Roman"/>
          <w:noProof/>
          <w:sz w:val="22"/>
          <w:szCs w:val="22"/>
        </w:rPr>
        <w:t>McEvoy et al.l (2011)</w:t>
      </w:r>
      <w:r w:rsidR="00CF3E85" w:rsidRPr="002D2EC8">
        <w:rPr>
          <w:rFonts w:ascii="Times New Roman" w:hAnsi="Times New Roman" w:cs="Times New Roman"/>
          <w:sz w:val="22"/>
          <w:szCs w:val="22"/>
        </w:rPr>
        <w:fldChar w:fldCharType="end"/>
      </w:r>
    </w:p>
    <w:p w14:paraId="3C41555D" w14:textId="05C40C28" w:rsidR="006D5CB8" w:rsidRPr="002D2EC8" w:rsidRDefault="003C2C88" w:rsidP="002C03DC">
      <w:pPr>
        <w:pStyle w:val="Heading4"/>
        <w:spacing w:line="480" w:lineRule="auto"/>
        <w:rPr>
          <w:rFonts w:ascii="Times New Roman" w:hAnsi="Times New Roman" w:cs="Times New Roman"/>
          <w:b w:val="0"/>
          <w:i w:val="0"/>
          <w:color w:val="auto"/>
          <w:sz w:val="22"/>
          <w:szCs w:val="22"/>
          <w:u w:val="single"/>
        </w:rPr>
      </w:pPr>
      <w:r w:rsidRPr="002D2EC8">
        <w:rPr>
          <w:rFonts w:ascii="Times New Roman" w:hAnsi="Times New Roman" w:cs="Times New Roman"/>
          <w:b w:val="0"/>
          <w:i w:val="0"/>
          <w:color w:val="auto"/>
          <w:sz w:val="22"/>
          <w:szCs w:val="22"/>
          <w:u w:val="single"/>
        </w:rPr>
        <w:t>Stairway plot</w:t>
      </w:r>
    </w:p>
    <w:p w14:paraId="3174ADEC" w14:textId="120848A9" w:rsidR="006D5CB8" w:rsidRPr="002D2EC8" w:rsidRDefault="003C2C8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 xml:space="preserve">We also used the Stairway plot, which uses the SFS calculated from genomic data </w:t>
      </w:r>
      <w:r w:rsidRPr="002D2EC8">
        <w:rPr>
          <w:rFonts w:ascii="Times New Roman" w:hAnsi="Times New Roman" w:cs="Times New Roman"/>
          <w:sz w:val="22"/>
          <w:szCs w:val="22"/>
        </w:rPr>
        <w:fldChar w:fldCharType="begin"/>
      </w:r>
      <w:r w:rsidRPr="002D2EC8">
        <w:rPr>
          <w:rFonts w:ascii="Times New Roman" w:hAnsi="Times New Roman" w:cs="Times New Roman"/>
          <w:sz w:val="22"/>
          <w:szCs w:val="22"/>
        </w:rPr>
        <w:instrText xml:space="preserve"> ADDIN EN.CITE &lt;EndNote&gt;&lt;Cite&gt;&lt;Author&gt;Liu&lt;/Author&gt;&lt;Year&gt;2015&lt;/Year&gt;&lt;RecNum&gt;322&lt;/RecNum&gt;&lt;DisplayText&gt;(Liu and Fu, 2015)&lt;/DisplayText&gt;&lt;record&gt;&lt;rec-number&gt;322&lt;/rec-number&gt;&lt;foreign-keys&gt;&lt;key app="EN" db-id="tdzzrxv0yveat4evtvexttdxrt00wdaaz5df" timestamp="1463689560"&gt;322&lt;/key&gt;&lt;/foreign-keys&gt;&lt;ref-type name="Journal Article"&gt;17&lt;/ref-type&gt;&lt;contributors&gt;&lt;authors&gt;&lt;author&gt;Liu, X. M.&lt;/author&gt;&lt;author&gt;Fu, Y. X.&lt;/author&gt;&lt;/authors&gt;&lt;/contributors&gt;&lt;auth-address&gt;Univ Texas Hlth Sci Ctr Houston, Sch Publ Hlth, Dept Epidemiol Human Genet &amp;amp; Environm Sci, Houston, TX 77030 USA&amp;#xD;Univ Texas Hlth Sci Ctr Houston, Sch Publ Hlth, Dept Biostat, Houston, TX 77030 USA&lt;/auth-address&gt;&lt;titles&gt;&lt;title&gt;Exploring population size changes using SNP frequency spectra&lt;/title&gt;&lt;secondary-title&gt;Nature Genetics&lt;/secondary-title&gt;&lt;alt-title&gt;Nat Genet&amp;#xD;Nat Genet&lt;/alt-title&gt;&lt;/titles&gt;&lt;periodical&gt;&lt;full-title&gt;Nat Genet&lt;/full-title&gt;&lt;abbr-1&gt;Nature genetics&lt;/abbr-1&gt;&lt;/periodical&gt;&lt;pages&gt;555-U172&lt;/pages&gt;&lt;volume&gt;47&lt;/volume&gt;&lt;number&gt;5&lt;/number&gt;&lt;keywords&gt;&lt;keyword&gt;single-nucleotide polymorphisms&lt;/keyword&gt;&lt;keyword&gt;bayesian coalescent inference&lt;/keyword&gt;&lt;keyword&gt;whole-genome sequences&lt;/keyword&gt;&lt;keyword&gt;demographic history&lt;/keyword&gt;&lt;keyword&gt;genetic-variation&lt;/keyword&gt;&lt;keyword&gt;human-evolution&lt;/keyword&gt;&lt;keyword&gt;multiple loci&lt;/keyword&gt;&lt;keyword&gt;skyline-plot&lt;/keyword&gt;&lt;keyword&gt;mutation&lt;/keyword&gt;&lt;keyword&gt;dynamics&lt;/keyword&gt;&lt;/keywords&gt;&lt;dates&gt;&lt;year&gt;2015&lt;/year&gt;&lt;pub-dates&gt;&lt;date&gt;May&lt;/date&gt;&lt;/pub-dates&gt;&lt;/dates&gt;&lt;isbn&gt;1061-4036&lt;/isbn&gt;&lt;accession-num&gt;WOS:000353635800022&lt;/accession-num&gt;&lt;urls&gt;&lt;related-urls&gt;&lt;url&gt;&amp;lt;Go to ISI&amp;gt;://WOS:000353635800022&lt;/url&gt;&lt;/related-urls&gt;&lt;/urls&gt;&lt;language&gt;English&lt;/language&gt;&lt;/record&gt;&lt;/Cite&gt;&lt;/EndNote&gt;</w:instrText>
      </w:r>
      <w:r w:rsidRPr="002D2EC8">
        <w:rPr>
          <w:rFonts w:ascii="Times New Roman" w:hAnsi="Times New Roman" w:cs="Times New Roman"/>
          <w:sz w:val="22"/>
          <w:szCs w:val="22"/>
        </w:rPr>
        <w:fldChar w:fldCharType="separate"/>
      </w:r>
      <w:r w:rsidRPr="002D2EC8">
        <w:rPr>
          <w:rFonts w:ascii="Times New Roman" w:hAnsi="Times New Roman" w:cs="Times New Roman"/>
          <w:noProof/>
          <w:sz w:val="22"/>
          <w:szCs w:val="22"/>
        </w:rPr>
        <w:t>(Liu and Fu, 2015)</w:t>
      </w:r>
      <w:r w:rsidRPr="002D2EC8">
        <w:rPr>
          <w:rFonts w:ascii="Times New Roman" w:hAnsi="Times New Roman" w:cs="Times New Roman"/>
          <w:sz w:val="22"/>
          <w:szCs w:val="22"/>
        </w:rPr>
        <w:fldChar w:fldCharType="end"/>
      </w:r>
      <w:r w:rsidR="006D5CB8" w:rsidRPr="002D2EC8">
        <w:rPr>
          <w:rFonts w:ascii="Times New Roman" w:hAnsi="Times New Roman" w:cs="Times New Roman"/>
          <w:sz w:val="22"/>
          <w:szCs w:val="22"/>
        </w:rPr>
        <w:t xml:space="preserve"> to infer the demographic history in our ten populations. This was used as a complementary approach to confirm the results from </w:t>
      </w:r>
      <w:r w:rsidR="0077013E" w:rsidRPr="002D2EC8">
        <w:rPr>
          <w:rFonts w:ascii="Times New Roman" w:hAnsi="Times New Roman" w:cs="Times New Roman"/>
          <w:sz w:val="22"/>
          <w:szCs w:val="22"/>
        </w:rPr>
        <w:t xml:space="preserve">our </w:t>
      </w:r>
      <w:r w:rsidR="006D5CB8" w:rsidRPr="002D2EC8">
        <w:rPr>
          <w:rFonts w:ascii="Times New Roman" w:hAnsi="Times New Roman" w:cs="Times New Roman"/>
          <w:sz w:val="22"/>
          <w:szCs w:val="22"/>
        </w:rPr>
        <w:t xml:space="preserve">linkage disequilibrium based method. </w:t>
      </w:r>
      <w:r w:rsidR="009C178B" w:rsidRPr="002D2EC8">
        <w:rPr>
          <w:rFonts w:ascii="Times New Roman" w:hAnsi="Times New Roman" w:cs="Times New Roman"/>
          <w:sz w:val="22"/>
          <w:szCs w:val="22"/>
        </w:rPr>
        <w:t>The stairway plot uses the SFS</w:t>
      </w:r>
      <w:r w:rsidR="00A85385" w:rsidRPr="002D2EC8">
        <w:rPr>
          <w:rFonts w:ascii="Times New Roman" w:hAnsi="Times New Roman" w:cs="Times New Roman"/>
          <w:sz w:val="22"/>
          <w:szCs w:val="22"/>
        </w:rPr>
        <w:t xml:space="preserve"> from the population genomic data to infer the population mutation rates (</w:t>
      </w:r>
      <w:r w:rsidR="00A85385" w:rsidRPr="002D2EC8">
        <w:rPr>
          <w:rFonts w:ascii="Times New Roman" w:hAnsi="Times New Roman" w:cs="Times New Roman"/>
          <w:sz w:val="22"/>
          <w:szCs w:val="22"/>
        </w:rPr>
        <w:sym w:font="Symbol" w:char="F071"/>
      </w:r>
      <w:r w:rsidR="00A85385" w:rsidRPr="002D2EC8">
        <w:rPr>
          <w:rFonts w:ascii="Times New Roman" w:hAnsi="Times New Roman" w:cs="Times New Roman"/>
          <w:sz w:val="22"/>
          <w:szCs w:val="22"/>
        </w:rPr>
        <w:t xml:space="preserve"> = 4N</w:t>
      </w:r>
      <w:r w:rsidR="00A85385" w:rsidRPr="002D2EC8">
        <w:rPr>
          <w:rFonts w:ascii="Times New Roman" w:hAnsi="Times New Roman" w:cs="Times New Roman"/>
          <w:sz w:val="22"/>
          <w:szCs w:val="22"/>
          <w:vertAlign w:val="subscript"/>
        </w:rPr>
        <w:t>e</w:t>
      </w:r>
      <w:r w:rsidR="00A85385" w:rsidRPr="002D2EC8">
        <w:rPr>
          <w:rFonts w:ascii="Times New Roman" w:hAnsi="Times New Roman" w:cs="Times New Roman"/>
          <w:sz w:val="22"/>
          <w:szCs w:val="22"/>
        </w:rPr>
        <w:sym w:font="Symbol" w:char="F06D"/>
      </w:r>
      <w:r w:rsidR="00A85385" w:rsidRPr="002D2EC8">
        <w:rPr>
          <w:rFonts w:ascii="Times New Roman" w:hAnsi="Times New Roman" w:cs="Times New Roman"/>
          <w:sz w:val="22"/>
          <w:szCs w:val="22"/>
        </w:rPr>
        <w:t xml:space="preserve">). It uses the flexible multi-epoch demographic model and estimations of </w:t>
      </w:r>
      <w:r w:rsidR="00A85385" w:rsidRPr="002D2EC8">
        <w:rPr>
          <w:rFonts w:ascii="Times New Roman" w:hAnsi="Times New Roman" w:cs="Times New Roman"/>
          <w:sz w:val="22"/>
          <w:szCs w:val="22"/>
        </w:rPr>
        <w:sym w:font="Symbol" w:char="F071"/>
      </w:r>
      <w:r w:rsidR="00A85385" w:rsidRPr="002D2EC8">
        <w:rPr>
          <w:rFonts w:ascii="Times New Roman" w:hAnsi="Times New Roman" w:cs="Times New Roman"/>
          <w:sz w:val="22"/>
          <w:szCs w:val="22"/>
        </w:rPr>
        <w:t xml:space="preserve"> to estimate the changes in effective population over time. We ran this method with default parameters on the unfolded site frequency spectra calculated using </w:t>
      </w:r>
      <w:r w:rsidR="00A85385" w:rsidRPr="002D2EC8">
        <w:rPr>
          <w:rFonts w:ascii="Times New Roman" w:hAnsi="Times New Roman" w:cs="Times New Roman"/>
          <w:i/>
          <w:sz w:val="22"/>
          <w:szCs w:val="22"/>
        </w:rPr>
        <w:t xml:space="preserve">P. deltoides </w:t>
      </w:r>
      <w:r w:rsidR="00A85385" w:rsidRPr="002D2EC8">
        <w:rPr>
          <w:rFonts w:ascii="Times New Roman" w:hAnsi="Times New Roman" w:cs="Times New Roman"/>
          <w:sz w:val="22"/>
          <w:szCs w:val="22"/>
        </w:rPr>
        <w:t xml:space="preserve">as an outgroup, and used 200 bootstrap estimates to calculate the confidence intervals on our estimates. </w:t>
      </w:r>
      <w:r w:rsidR="0077013E" w:rsidRPr="002D2EC8">
        <w:rPr>
          <w:rFonts w:ascii="Times New Roman" w:hAnsi="Times New Roman" w:cs="Times New Roman"/>
          <w:sz w:val="22"/>
          <w:szCs w:val="22"/>
        </w:rPr>
        <w:t xml:space="preserve">In order to prevent any skew in our SFS estimation, we removed all the singletons and low frequency variants from the file, which could be inferred both as a signature of population expansion and selective sweep. </w:t>
      </w:r>
    </w:p>
    <w:p w14:paraId="05153978" w14:textId="7A96D2DE" w:rsidR="00586117" w:rsidRPr="002D2EC8" w:rsidRDefault="00586117"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 xml:space="preserve">Once done with the calculation of ancestral demography, the major bottleneck and expansion events were test using one-way anova. We also performed the Tukey’s multiple comparisons to find the significant differences between each pair of populations. </w:t>
      </w:r>
    </w:p>
    <w:p w14:paraId="6441081B" w14:textId="6D4073F3" w:rsidR="006D5CB8" w:rsidRPr="002D2EC8" w:rsidRDefault="006D5CB8" w:rsidP="002C03DC">
      <w:pPr>
        <w:pStyle w:val="Heading3"/>
        <w:spacing w:line="480" w:lineRule="auto"/>
        <w:rPr>
          <w:rFonts w:ascii="Times New Roman" w:hAnsi="Times New Roman" w:cs="Times New Roman"/>
          <w:color w:val="auto"/>
          <w:sz w:val="22"/>
          <w:szCs w:val="22"/>
        </w:rPr>
      </w:pPr>
      <w:r w:rsidRPr="002D2EC8">
        <w:rPr>
          <w:rFonts w:ascii="Times New Roman" w:hAnsi="Times New Roman" w:cs="Times New Roman"/>
          <w:color w:val="auto"/>
          <w:sz w:val="22"/>
          <w:szCs w:val="22"/>
        </w:rPr>
        <w:t>Di</w:t>
      </w:r>
      <w:r w:rsidR="00372A08">
        <w:rPr>
          <w:rFonts w:ascii="Times New Roman" w:hAnsi="Times New Roman" w:cs="Times New Roman"/>
          <w:color w:val="auto"/>
          <w:sz w:val="22"/>
          <w:szCs w:val="22"/>
        </w:rPr>
        <w:t>vergence time estimation</w:t>
      </w:r>
    </w:p>
    <w:p w14:paraId="2DE0D7B0" w14:textId="00B3A72A" w:rsidR="006D5CB8" w:rsidRPr="002D2EC8"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We used LD in two different ways to estimate divergence time in our populations. The first method (T</w:t>
      </w:r>
      <w:r w:rsidRPr="002D2EC8">
        <w:rPr>
          <w:rFonts w:ascii="Times New Roman" w:hAnsi="Times New Roman" w:cs="Times New Roman"/>
          <w:sz w:val="22"/>
          <w:szCs w:val="22"/>
          <w:vertAlign w:val="subscript"/>
        </w:rPr>
        <w:t>F</w:t>
      </w:r>
      <w:r w:rsidRPr="002D2EC8">
        <w:rPr>
          <w:rFonts w:ascii="Times New Roman" w:hAnsi="Times New Roman" w:cs="Times New Roman"/>
          <w:sz w:val="22"/>
          <w:szCs w:val="22"/>
        </w:rPr>
        <w:t>) looked at the relationship between F</w:t>
      </w:r>
      <w:r w:rsidRPr="002D2EC8">
        <w:rPr>
          <w:rFonts w:ascii="Times New Roman" w:hAnsi="Times New Roman" w:cs="Times New Roman"/>
          <w:sz w:val="22"/>
          <w:szCs w:val="22"/>
          <w:vertAlign w:val="subscript"/>
        </w:rPr>
        <w:t>ST</w:t>
      </w:r>
      <w:r w:rsidRPr="002D2EC8">
        <w:rPr>
          <w:rFonts w:ascii="Times New Roman" w:hAnsi="Times New Roman" w:cs="Times New Roman"/>
          <w:sz w:val="22"/>
          <w:szCs w:val="22"/>
        </w:rPr>
        <w:t xml:space="preserve"> and effective population size, and the second method used the correlation of LD for two populations to estimate the divergence time</w:t>
      </w:r>
      <w:r w:rsidR="00DF7A73" w:rsidRPr="002D2EC8">
        <w:rPr>
          <w:rFonts w:ascii="Times New Roman" w:hAnsi="Times New Roman" w:cs="Times New Roman"/>
          <w:sz w:val="22"/>
          <w:szCs w:val="22"/>
        </w:rPr>
        <w:t xml:space="preserve"> </w:t>
      </w:r>
      <w:r w:rsidR="00DF7A73" w:rsidRPr="002D2EC8">
        <w:rPr>
          <w:rFonts w:ascii="Times New Roman" w:hAnsi="Times New Roman" w:cs="Times New Roman"/>
          <w:sz w:val="22"/>
          <w:szCs w:val="22"/>
        </w:rPr>
        <w:fldChar w:fldCharType="begin">
          <w:fldData xml:space="preserve">PEVuZE5vdGU+PENpdGU+PEF1dGhvcj5NY0V2b3k8L0F1dGhvcj48WWVhcj4yMDExPC9ZZWFyPjxS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</w:fldData>
        </w:fldChar>
      </w:r>
      <w:r w:rsidR="00C91327" w:rsidRPr="002D2EC8">
        <w:rPr>
          <w:rFonts w:ascii="Times New Roman" w:hAnsi="Times New Roman" w:cs="Times New Roman"/>
          <w:sz w:val="22"/>
          <w:szCs w:val="22"/>
        </w:rPr>
        <w:instrText xml:space="preserve"> ADDIN EN.CITE </w:instrText>
      </w:r>
      <w:r w:rsidR="00C91327" w:rsidRPr="002D2EC8">
        <w:rPr>
          <w:rFonts w:ascii="Times New Roman" w:hAnsi="Times New Roman" w:cs="Times New Roman"/>
          <w:sz w:val="22"/>
          <w:szCs w:val="22"/>
        </w:rPr>
        <w:fldChar w:fldCharType="begin">
          <w:fldData xml:space="preserve">PEVuZE5vdGU+PENpdGU+PEF1dGhvcj5NY0V2b3k8L0F1dGhvcj48WWVhcj4yMDExPC9ZZWFyPjxS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</w:fldData>
        </w:fldChar>
      </w:r>
      <w:r w:rsidR="00C91327" w:rsidRPr="002D2EC8">
        <w:rPr>
          <w:rFonts w:ascii="Times New Roman" w:hAnsi="Times New Roman" w:cs="Times New Roman"/>
          <w:sz w:val="22"/>
          <w:szCs w:val="22"/>
        </w:rPr>
        <w:instrText xml:space="preserve"> ADDIN EN.CITE.DATA </w:instrText>
      </w:r>
      <w:r w:rsidR="00C91327" w:rsidRPr="002D2EC8">
        <w:rPr>
          <w:rFonts w:ascii="Times New Roman" w:hAnsi="Times New Roman" w:cs="Times New Roman"/>
          <w:sz w:val="22"/>
          <w:szCs w:val="22"/>
        </w:rPr>
      </w:r>
      <w:r w:rsidR="00C91327" w:rsidRPr="002D2EC8">
        <w:rPr>
          <w:rFonts w:ascii="Times New Roman" w:hAnsi="Times New Roman" w:cs="Times New Roman"/>
          <w:sz w:val="22"/>
          <w:szCs w:val="22"/>
        </w:rPr>
        <w:fldChar w:fldCharType="end"/>
      </w:r>
      <w:r w:rsidR="00DF7A73" w:rsidRPr="002D2EC8">
        <w:rPr>
          <w:rFonts w:ascii="Times New Roman" w:hAnsi="Times New Roman" w:cs="Times New Roman"/>
          <w:sz w:val="22"/>
          <w:szCs w:val="22"/>
        </w:rPr>
      </w:r>
      <w:r w:rsidR="00DF7A73"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 xml:space="preserve">(McEvoy </w:t>
      </w:r>
      <w:r w:rsidR="00C91327" w:rsidRPr="002D2EC8">
        <w:rPr>
          <w:rFonts w:ascii="Times New Roman" w:hAnsi="Times New Roman" w:cs="Times New Roman"/>
          <w:noProof/>
          <w:sz w:val="22"/>
          <w:szCs w:val="22"/>
        </w:rPr>
        <w:lastRenderedPageBreak/>
        <w:t>et al., 2011)</w:t>
      </w:r>
      <w:r w:rsidR="00DF7A73" w:rsidRPr="002D2EC8">
        <w:rPr>
          <w:rFonts w:ascii="Times New Roman" w:hAnsi="Times New Roman" w:cs="Times New Roman"/>
          <w:sz w:val="22"/>
          <w:szCs w:val="22"/>
        </w:rPr>
        <w:fldChar w:fldCharType="end"/>
      </w:r>
      <w:r w:rsidRPr="002D2EC8">
        <w:rPr>
          <w:rFonts w:ascii="Times New Roman" w:hAnsi="Times New Roman" w:cs="Times New Roman"/>
          <w:sz w:val="22"/>
          <w:szCs w:val="22"/>
        </w:rPr>
        <w:t xml:space="preserve">. All the estimates were done </w:t>
      </w:r>
      <w:r w:rsidR="004F3CC0" w:rsidRPr="002D2EC8">
        <w:rPr>
          <w:rFonts w:ascii="Times New Roman" w:hAnsi="Times New Roman" w:cs="Times New Roman"/>
          <w:sz w:val="22"/>
          <w:szCs w:val="22"/>
        </w:rPr>
        <w:t>us</w:t>
      </w:r>
      <w:r w:rsidR="0060361F" w:rsidRPr="002D2EC8">
        <w:rPr>
          <w:rFonts w:ascii="Times New Roman" w:hAnsi="Times New Roman" w:cs="Times New Roman"/>
          <w:sz w:val="22"/>
          <w:szCs w:val="22"/>
        </w:rPr>
        <w:t>ing ≤ 0.1cM distance categories, since it provided the better longer term estimate of Ne over time.</w:t>
      </w:r>
    </w:p>
    <w:p w14:paraId="25BF59A6" w14:textId="77777777" w:rsidR="006D5CB8" w:rsidRPr="002D2EC8" w:rsidRDefault="006D5CB8" w:rsidP="002C03DC">
      <w:pPr>
        <w:pStyle w:val="Heading4"/>
        <w:spacing w:line="480" w:lineRule="auto"/>
        <w:rPr>
          <w:rFonts w:ascii="Times New Roman" w:hAnsi="Times New Roman" w:cs="Times New Roman"/>
          <w:b w:val="0"/>
          <w:i w:val="0"/>
          <w:color w:val="auto"/>
          <w:sz w:val="22"/>
          <w:szCs w:val="22"/>
          <w:u w:val="single"/>
          <w:vertAlign w:val="subscript"/>
        </w:rPr>
      </w:pPr>
      <w:r w:rsidRPr="002D2EC8">
        <w:rPr>
          <w:rFonts w:ascii="Times New Roman" w:hAnsi="Times New Roman" w:cs="Times New Roman"/>
          <w:b w:val="0"/>
          <w:i w:val="0"/>
          <w:color w:val="auto"/>
          <w:sz w:val="22"/>
          <w:szCs w:val="22"/>
          <w:u w:val="single"/>
        </w:rPr>
        <w:t>T</w:t>
      </w:r>
      <w:r w:rsidRPr="002D2EC8">
        <w:rPr>
          <w:rFonts w:ascii="Times New Roman" w:hAnsi="Times New Roman" w:cs="Times New Roman"/>
          <w:b w:val="0"/>
          <w:i w:val="0"/>
          <w:color w:val="auto"/>
          <w:sz w:val="22"/>
          <w:szCs w:val="22"/>
          <w:u w:val="single"/>
          <w:vertAlign w:val="subscript"/>
        </w:rPr>
        <w:t>F</w:t>
      </w:r>
    </w:p>
    <w:p w14:paraId="38DEFF8F" w14:textId="76A08ACE" w:rsidR="006D5CB8" w:rsidRPr="002D2EC8"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 xml:space="preserve">Assuming a neutral evolutionary scenario with no migration, genetic drift will have a huge impact on genetic </w:t>
      </w:r>
      <w:r w:rsidR="00DE00DC" w:rsidRPr="002D2EC8">
        <w:rPr>
          <w:rFonts w:ascii="Times New Roman" w:hAnsi="Times New Roman" w:cs="Times New Roman"/>
          <w:sz w:val="22"/>
          <w:szCs w:val="22"/>
        </w:rPr>
        <w:t>differentiation</w:t>
      </w:r>
      <w:r w:rsidRPr="002D2EC8">
        <w:rPr>
          <w:rFonts w:ascii="Times New Roman" w:hAnsi="Times New Roman" w:cs="Times New Roman"/>
          <w:sz w:val="22"/>
          <w:szCs w:val="22"/>
        </w:rPr>
        <w:t>(F</w:t>
      </w:r>
      <w:r w:rsidRPr="002D2EC8">
        <w:rPr>
          <w:rFonts w:ascii="Times New Roman" w:hAnsi="Times New Roman" w:cs="Times New Roman"/>
          <w:sz w:val="22"/>
          <w:szCs w:val="22"/>
          <w:vertAlign w:val="subscript"/>
        </w:rPr>
        <w:t>ST</w:t>
      </w:r>
      <w:r w:rsidRPr="002D2EC8">
        <w:rPr>
          <w:rFonts w:ascii="Times New Roman" w:hAnsi="Times New Roman" w:cs="Times New Roman"/>
          <w:sz w:val="22"/>
          <w:szCs w:val="22"/>
        </w:rPr>
        <w:t>). On the other hand, genetic drift is also affected by effective population size(N</w:t>
      </w:r>
      <w:r w:rsidRPr="002D2EC8">
        <w:rPr>
          <w:rFonts w:ascii="Times New Roman" w:hAnsi="Times New Roman" w:cs="Times New Roman"/>
          <w:sz w:val="22"/>
          <w:szCs w:val="22"/>
          <w:vertAlign w:val="subscript"/>
        </w:rPr>
        <w:t>e</w:t>
      </w:r>
      <w:r w:rsidRPr="002D2EC8">
        <w:rPr>
          <w:rFonts w:ascii="Times New Roman" w:hAnsi="Times New Roman" w:cs="Times New Roman"/>
          <w:sz w:val="22"/>
          <w:szCs w:val="22"/>
        </w:rPr>
        <w:t xml:space="preserve">) and divergence time(T). According to McEvoy et al </w:t>
      </w:r>
      <w:r w:rsidR="00F008B8" w:rsidRPr="002D2EC8">
        <w:rPr>
          <w:rFonts w:ascii="Times New Roman" w:hAnsi="Times New Roman" w:cs="Times New Roman"/>
          <w:sz w:val="22"/>
          <w:szCs w:val="22"/>
        </w:rPr>
        <w:fldChar w:fldCharType="begin">
          <w:fldData xml:space="preserve">PEVuZE5vdGU+PENpdGU+PEF1dGhvcj5NY0V2b3k8L0F1dGhvcj48WWVhcj4yMDExPC9ZZWFyPjxS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</w:fldData>
        </w:fldChar>
      </w:r>
      <w:r w:rsidR="00C91327" w:rsidRPr="002D2EC8">
        <w:rPr>
          <w:rFonts w:ascii="Times New Roman" w:hAnsi="Times New Roman" w:cs="Times New Roman"/>
          <w:sz w:val="22"/>
          <w:szCs w:val="22"/>
        </w:rPr>
        <w:instrText xml:space="preserve"> ADDIN EN.CITE </w:instrText>
      </w:r>
      <w:r w:rsidR="00C91327" w:rsidRPr="002D2EC8">
        <w:rPr>
          <w:rFonts w:ascii="Times New Roman" w:hAnsi="Times New Roman" w:cs="Times New Roman"/>
          <w:sz w:val="22"/>
          <w:szCs w:val="22"/>
        </w:rPr>
        <w:fldChar w:fldCharType="begin">
          <w:fldData xml:space="preserve">PEVuZE5vdGU+PENpdGU+PEF1dGhvcj5NY0V2b3k8L0F1dGhvcj48WWVhcj4yMDExPC9ZZWFyPjxS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</w:fldData>
        </w:fldChar>
      </w:r>
      <w:r w:rsidR="00C91327" w:rsidRPr="002D2EC8">
        <w:rPr>
          <w:rFonts w:ascii="Times New Roman" w:hAnsi="Times New Roman" w:cs="Times New Roman"/>
          <w:sz w:val="22"/>
          <w:szCs w:val="22"/>
        </w:rPr>
        <w:instrText xml:space="preserve"> ADDIN EN.CITE.DATA </w:instrText>
      </w:r>
      <w:r w:rsidR="00C91327" w:rsidRPr="002D2EC8">
        <w:rPr>
          <w:rFonts w:ascii="Times New Roman" w:hAnsi="Times New Roman" w:cs="Times New Roman"/>
          <w:sz w:val="22"/>
          <w:szCs w:val="22"/>
        </w:rPr>
      </w:r>
      <w:r w:rsidR="00C91327" w:rsidRPr="002D2EC8">
        <w:rPr>
          <w:rFonts w:ascii="Times New Roman" w:hAnsi="Times New Roman" w:cs="Times New Roman"/>
          <w:sz w:val="22"/>
          <w:szCs w:val="22"/>
        </w:rPr>
        <w:fldChar w:fldCharType="end"/>
      </w:r>
      <w:r w:rsidR="00F008B8" w:rsidRPr="002D2EC8">
        <w:rPr>
          <w:rFonts w:ascii="Times New Roman" w:hAnsi="Times New Roman" w:cs="Times New Roman"/>
          <w:sz w:val="22"/>
          <w:szCs w:val="22"/>
        </w:rPr>
      </w:r>
      <w:r w:rsidR="00F008B8"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(McEvoy et al., 2011)</w:t>
      </w:r>
      <w:r w:rsidR="00F008B8" w:rsidRPr="002D2EC8">
        <w:rPr>
          <w:rFonts w:ascii="Times New Roman" w:hAnsi="Times New Roman" w:cs="Times New Roman"/>
          <w:sz w:val="22"/>
          <w:szCs w:val="22"/>
        </w:rPr>
        <w:fldChar w:fldCharType="end"/>
      </w:r>
      <w:r w:rsidR="00F008B8" w:rsidRPr="002D2EC8">
        <w:rPr>
          <w:rFonts w:ascii="Times New Roman" w:hAnsi="Times New Roman" w:cs="Times New Roman"/>
          <w:sz w:val="22"/>
          <w:szCs w:val="22"/>
        </w:rPr>
        <w:t xml:space="preserve"> </w:t>
      </w:r>
      <w:r w:rsidRPr="002D2EC8">
        <w:rPr>
          <w:rFonts w:ascii="Times New Roman" w:hAnsi="Times New Roman" w:cs="Times New Roman"/>
          <w:sz w:val="22"/>
          <w:szCs w:val="22"/>
        </w:rPr>
        <w:t>and Nei</w:t>
      </w:r>
      <w:r w:rsidR="00F008B8" w:rsidRPr="002D2EC8">
        <w:rPr>
          <w:rFonts w:ascii="Times New Roman" w:hAnsi="Times New Roman" w:cs="Times New Roman"/>
          <w:sz w:val="22"/>
          <w:szCs w:val="22"/>
        </w:rPr>
        <w:t xml:space="preserve"> </w:t>
      </w:r>
      <w:r w:rsidR="00F008B8" w:rsidRPr="002D2EC8">
        <w:rPr>
          <w:rFonts w:ascii="Times New Roman" w:hAnsi="Times New Roman" w:cs="Times New Roman"/>
          <w:sz w:val="22"/>
          <w:szCs w:val="22"/>
        </w:rPr>
        <w:fldChar w:fldCharType="begin"/>
      </w:r>
      <w:r w:rsidR="00C91327" w:rsidRPr="002D2EC8">
        <w:rPr>
          <w:rFonts w:ascii="Times New Roman" w:hAnsi="Times New Roman" w:cs="Times New Roman"/>
          <w:sz w:val="22"/>
          <w:szCs w:val="22"/>
        </w:rPr>
        <w:instrText xml:space="preserve"> ADDIN EN.CITE &lt;EndNote&gt;&lt;Cite&gt;&lt;Author&gt;Nei&lt;/Author&gt;&lt;Year&gt;1987&lt;/Year&gt;&lt;RecNum&gt;48&lt;/RecNum&gt;&lt;DisplayText&gt;(Nei et al., 1987)&lt;/DisplayText&gt;&lt;record&gt;&lt;rec-number&gt;48&lt;/rec-number&gt;&lt;foreign-keys&gt;&lt;key app="EN" db-id="tdzzrxv0yveat4evtvexttdxrt00wdaaz5df" timestamp="1440732711"&gt;48&lt;/key&gt;&lt;/foreign-keys&gt;&lt;ref-type name="Book"&gt;6&lt;/ref-type&gt;&lt;contributors&gt;&lt;authors&gt;&lt;author&gt;Nei, Masatoshi&lt;/author&gt;&lt;author&gt;Nei, Masatoshi&lt;/author&gt;&lt;author&gt;William B. Provine Collection on Evolution and Genetics.,&lt;/author&gt;&lt;/authors&gt;&lt;/contributors&gt;&lt;titles&gt;&lt;title&gt;Molecular evolutionary genetics&lt;/title&gt;&lt;/titles&gt;&lt;pages&gt;x, 512 p.&lt;/pages&gt;&lt;keywords&gt;&lt;keyword&gt;Molecular genetics&lt;/keyword&gt;&lt;keyword&gt;Evolution&lt;/keyword&gt;&lt;/keywords&gt;&lt;dates&gt;&lt;year&gt;1987&lt;/year&gt;&lt;/dates&gt;&lt;pub-location&gt;New York&lt;/pub-location&gt;&lt;publisher&gt;Columbia University Press&lt;/publisher&gt;&lt;isbn&gt;0231063202 (alk. paper)&lt;/isbn&gt;&lt;accession-num&gt;1341466&lt;/accession-num&gt;&lt;call-num&gt;Mann Library QH430 .N39 1987&amp;#xD;Geneva Experiment Station Library QH430 .N39 1987&amp;#xD;Kroch Library Rare &amp;amp; Manuscripts (Request in advance) QH430 .N39 1987 Provenance: Author&amp;apos;s presentation copy to Will Provine; with dust jacket.&lt;/call-num&gt;&lt;urls&gt;&lt;/urls&gt;&lt;/record&gt;&lt;/Cite&gt;&lt;/EndNote&gt;</w:instrText>
      </w:r>
      <w:r w:rsidR="00F008B8"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(Nei et al., 1987)</w:t>
      </w:r>
      <w:r w:rsidR="00F008B8" w:rsidRPr="002D2EC8">
        <w:rPr>
          <w:rFonts w:ascii="Times New Roman" w:hAnsi="Times New Roman" w:cs="Times New Roman"/>
          <w:sz w:val="22"/>
          <w:szCs w:val="22"/>
        </w:rPr>
        <w:fldChar w:fldCharType="end"/>
      </w:r>
      <w:r w:rsidRPr="002D2EC8">
        <w:rPr>
          <w:rFonts w:ascii="Times New Roman" w:hAnsi="Times New Roman" w:cs="Times New Roman"/>
          <w:sz w:val="22"/>
          <w:szCs w:val="22"/>
        </w:rPr>
        <w:t>, this relationship can be approximated as:  F</w:t>
      </w:r>
      <w:r w:rsidRPr="002D2EC8">
        <w:rPr>
          <w:rFonts w:ascii="Times New Roman" w:hAnsi="Times New Roman" w:cs="Times New Roman"/>
          <w:sz w:val="22"/>
          <w:szCs w:val="22"/>
          <w:vertAlign w:val="subscript"/>
        </w:rPr>
        <w:t xml:space="preserve">ST </w:t>
      </w:r>
      <w:r w:rsidRPr="002D2EC8">
        <w:rPr>
          <w:rFonts w:ascii="Times New Roman" w:hAnsi="Times New Roman" w:cs="Times New Roman"/>
          <w:sz w:val="22"/>
          <w:szCs w:val="22"/>
        </w:rPr>
        <w:t xml:space="preserve"> ≈ T/2N</w:t>
      </w:r>
      <w:r w:rsidRPr="002D2EC8">
        <w:rPr>
          <w:rFonts w:ascii="Times New Roman" w:hAnsi="Times New Roman" w:cs="Times New Roman"/>
          <w:sz w:val="22"/>
          <w:szCs w:val="22"/>
          <w:vertAlign w:val="subscript"/>
        </w:rPr>
        <w:t>e</w:t>
      </w:r>
      <w:r w:rsidRPr="002D2EC8">
        <w:rPr>
          <w:rFonts w:ascii="Times New Roman" w:hAnsi="Times New Roman" w:cs="Times New Roman"/>
          <w:sz w:val="22"/>
          <w:szCs w:val="22"/>
        </w:rPr>
        <w:t>, which works out to T</w:t>
      </w:r>
      <w:r w:rsidRPr="002D2EC8">
        <w:rPr>
          <w:rFonts w:ascii="Times New Roman" w:hAnsi="Times New Roman" w:cs="Times New Roman"/>
          <w:sz w:val="22"/>
          <w:szCs w:val="22"/>
          <w:vertAlign w:val="subscript"/>
        </w:rPr>
        <w:t>F</w:t>
      </w:r>
      <w:r w:rsidRPr="002D2EC8">
        <w:rPr>
          <w:rFonts w:ascii="Times New Roman" w:hAnsi="Times New Roman" w:cs="Times New Roman"/>
          <w:sz w:val="22"/>
          <w:szCs w:val="22"/>
        </w:rPr>
        <w:t xml:space="preserve"> ≈ 2N</w:t>
      </w:r>
      <w:r w:rsidRPr="002D2EC8">
        <w:rPr>
          <w:rFonts w:ascii="Times New Roman" w:hAnsi="Times New Roman" w:cs="Times New Roman"/>
          <w:sz w:val="22"/>
          <w:szCs w:val="22"/>
          <w:vertAlign w:val="subscript"/>
        </w:rPr>
        <w:t>e</w:t>
      </w:r>
      <w:r w:rsidRPr="002D2EC8">
        <w:rPr>
          <w:rFonts w:ascii="Times New Roman" w:hAnsi="Times New Roman" w:cs="Times New Roman"/>
          <w:sz w:val="22"/>
          <w:szCs w:val="22"/>
        </w:rPr>
        <w:t>F</w:t>
      </w:r>
      <w:r w:rsidRPr="002D2EC8">
        <w:rPr>
          <w:rFonts w:ascii="Times New Roman" w:hAnsi="Times New Roman" w:cs="Times New Roman"/>
          <w:sz w:val="22"/>
          <w:szCs w:val="22"/>
          <w:vertAlign w:val="subscript"/>
        </w:rPr>
        <w:t>ST</w:t>
      </w:r>
      <w:r w:rsidRPr="002D2EC8">
        <w:rPr>
          <w:rFonts w:ascii="Times New Roman" w:hAnsi="Times New Roman" w:cs="Times New Roman"/>
          <w:sz w:val="22"/>
          <w:szCs w:val="22"/>
        </w:rPr>
        <w:t xml:space="preserve">. </w:t>
      </w:r>
    </w:p>
    <w:p w14:paraId="5DFEEB03" w14:textId="77777777" w:rsidR="006D5CB8" w:rsidRPr="002D2EC8"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We calculated the SNP-wise F</w:t>
      </w:r>
      <w:r w:rsidRPr="002D2EC8">
        <w:rPr>
          <w:rFonts w:ascii="Times New Roman" w:hAnsi="Times New Roman" w:cs="Times New Roman"/>
          <w:sz w:val="22"/>
          <w:szCs w:val="22"/>
          <w:vertAlign w:val="subscript"/>
        </w:rPr>
        <w:t xml:space="preserve">ST </w:t>
      </w:r>
      <w:r w:rsidRPr="002D2EC8">
        <w:rPr>
          <w:rFonts w:ascii="Times New Roman" w:hAnsi="Times New Roman" w:cs="Times New Roman"/>
          <w:sz w:val="22"/>
          <w:szCs w:val="22"/>
        </w:rPr>
        <w:t>for all our populations and estimated average F</w:t>
      </w:r>
      <w:r w:rsidRPr="002D2EC8">
        <w:rPr>
          <w:rFonts w:ascii="Times New Roman" w:hAnsi="Times New Roman" w:cs="Times New Roman"/>
          <w:sz w:val="22"/>
          <w:szCs w:val="22"/>
          <w:vertAlign w:val="subscript"/>
        </w:rPr>
        <w:t xml:space="preserve">ST </w:t>
      </w:r>
      <w:r w:rsidRPr="002D2EC8">
        <w:rPr>
          <w:rFonts w:ascii="Times New Roman" w:hAnsi="Times New Roman" w:cs="Times New Roman"/>
          <w:sz w:val="22"/>
          <w:szCs w:val="22"/>
        </w:rPr>
        <w:t>between them. Ne was calculated as harmonic mean for each population, which was averaged between two populations to calculate divergence time.</w:t>
      </w:r>
    </w:p>
    <w:p w14:paraId="178AB8AB" w14:textId="77777777" w:rsidR="006D5CB8" w:rsidRPr="002D2EC8" w:rsidRDefault="006D5CB8" w:rsidP="002C03DC">
      <w:pPr>
        <w:pStyle w:val="Heading4"/>
        <w:spacing w:line="480" w:lineRule="auto"/>
        <w:rPr>
          <w:rFonts w:ascii="Times New Roman" w:hAnsi="Times New Roman" w:cs="Times New Roman"/>
          <w:b w:val="0"/>
          <w:i w:val="0"/>
          <w:color w:val="auto"/>
          <w:sz w:val="22"/>
          <w:szCs w:val="22"/>
          <w:u w:val="single"/>
        </w:rPr>
      </w:pPr>
      <w:r w:rsidRPr="002D2EC8">
        <w:rPr>
          <w:rFonts w:ascii="Times New Roman" w:hAnsi="Times New Roman" w:cs="Times New Roman"/>
          <w:b w:val="0"/>
          <w:i w:val="0"/>
          <w:color w:val="auto"/>
          <w:sz w:val="22"/>
          <w:szCs w:val="22"/>
          <w:u w:val="single"/>
        </w:rPr>
        <w:t>T</w:t>
      </w:r>
      <w:r w:rsidRPr="002D2EC8">
        <w:rPr>
          <w:rFonts w:ascii="Times New Roman" w:hAnsi="Times New Roman" w:cs="Times New Roman"/>
          <w:b w:val="0"/>
          <w:i w:val="0"/>
          <w:color w:val="auto"/>
          <w:sz w:val="22"/>
          <w:szCs w:val="22"/>
          <w:u w:val="single"/>
          <w:vertAlign w:val="subscript"/>
        </w:rPr>
        <w:t>LD</w:t>
      </w:r>
    </w:p>
    <w:p w14:paraId="59F89227" w14:textId="6C2D924A" w:rsidR="006D5CB8" w:rsidRPr="002D2EC8"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 xml:space="preserve">This method is based on the premise that linkage disequilibrium between two </w:t>
      </w:r>
      <w:r w:rsidR="00DE00DC" w:rsidRPr="002D2EC8">
        <w:rPr>
          <w:rFonts w:ascii="Times New Roman" w:hAnsi="Times New Roman" w:cs="Times New Roman"/>
          <w:sz w:val="22"/>
          <w:szCs w:val="22"/>
        </w:rPr>
        <w:t>populations</w:t>
      </w:r>
      <w:r w:rsidRPr="002D2EC8">
        <w:rPr>
          <w:rFonts w:ascii="Times New Roman" w:hAnsi="Times New Roman" w:cs="Times New Roman"/>
          <w:sz w:val="22"/>
          <w:szCs w:val="22"/>
        </w:rPr>
        <w:t xml:space="preserve"> after recent split should be in perfect correlation(r</w:t>
      </w:r>
      <w:r w:rsidRPr="002D2EC8">
        <w:rPr>
          <w:rFonts w:ascii="Times New Roman" w:hAnsi="Times New Roman" w:cs="Times New Roman"/>
          <w:sz w:val="22"/>
          <w:szCs w:val="22"/>
          <w:vertAlign w:val="subscript"/>
        </w:rPr>
        <w:t>pop</w:t>
      </w:r>
      <w:r w:rsidRPr="002D2EC8">
        <w:rPr>
          <w:rFonts w:ascii="Times New Roman" w:hAnsi="Times New Roman" w:cs="Times New Roman"/>
          <w:sz w:val="22"/>
          <w:szCs w:val="22"/>
        </w:rPr>
        <w:t xml:space="preserve">), and that this correlation should </w:t>
      </w:r>
      <w:r w:rsidR="00DE00DC" w:rsidRPr="002D2EC8">
        <w:rPr>
          <w:rFonts w:ascii="Times New Roman" w:hAnsi="Times New Roman" w:cs="Times New Roman"/>
          <w:sz w:val="22"/>
          <w:szCs w:val="22"/>
        </w:rPr>
        <w:t>deteriorate</w:t>
      </w:r>
      <w:r w:rsidRPr="002D2EC8">
        <w:rPr>
          <w:rFonts w:ascii="Times New Roman" w:hAnsi="Times New Roman" w:cs="Times New Roman"/>
          <w:sz w:val="22"/>
          <w:szCs w:val="22"/>
        </w:rPr>
        <w:t xml:space="preserve"> as the function of time. We used following formula, as described by McEvoy et al.</w:t>
      </w:r>
      <w:r w:rsidR="00DF7A73" w:rsidRPr="002D2EC8">
        <w:rPr>
          <w:rFonts w:ascii="Times New Roman" w:hAnsi="Times New Roman" w:cs="Times New Roman"/>
          <w:sz w:val="22"/>
          <w:szCs w:val="22"/>
        </w:rPr>
        <w:t xml:space="preserve"> </w:t>
      </w:r>
      <w:r w:rsidR="00DF7A73" w:rsidRPr="002D2EC8">
        <w:rPr>
          <w:rFonts w:ascii="Times New Roman" w:hAnsi="Times New Roman" w:cs="Times New Roman"/>
          <w:sz w:val="22"/>
          <w:szCs w:val="22"/>
        </w:rPr>
        <w:fldChar w:fldCharType="begin">
          <w:fldData xml:space="preserve">PEVuZE5vdGU+PENpdGU+PEF1dGhvcj5NY0V2b3k8L0F1dGhvcj48WWVhcj4yMDExPC9ZZWFyPjxS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</w:fldData>
        </w:fldChar>
      </w:r>
      <w:r w:rsidR="00C91327" w:rsidRPr="002D2EC8">
        <w:rPr>
          <w:rFonts w:ascii="Times New Roman" w:hAnsi="Times New Roman" w:cs="Times New Roman"/>
          <w:sz w:val="22"/>
          <w:szCs w:val="22"/>
        </w:rPr>
        <w:instrText xml:space="preserve"> ADDIN EN.CITE </w:instrText>
      </w:r>
      <w:r w:rsidR="00C91327" w:rsidRPr="002D2EC8">
        <w:rPr>
          <w:rFonts w:ascii="Times New Roman" w:hAnsi="Times New Roman" w:cs="Times New Roman"/>
          <w:sz w:val="22"/>
          <w:szCs w:val="22"/>
        </w:rPr>
        <w:fldChar w:fldCharType="begin">
          <w:fldData xml:space="preserve">PEVuZE5vdGU+PENpdGU+PEF1dGhvcj5NY0V2b3k8L0F1dGhvcj48WWVhcj4yMDExPC9ZZWFyPjxS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</w:fldData>
        </w:fldChar>
      </w:r>
      <w:r w:rsidR="00C91327" w:rsidRPr="002D2EC8">
        <w:rPr>
          <w:rFonts w:ascii="Times New Roman" w:hAnsi="Times New Roman" w:cs="Times New Roman"/>
          <w:sz w:val="22"/>
          <w:szCs w:val="22"/>
        </w:rPr>
        <w:instrText xml:space="preserve"> ADDIN EN.CITE.DATA </w:instrText>
      </w:r>
      <w:r w:rsidR="00C91327" w:rsidRPr="002D2EC8">
        <w:rPr>
          <w:rFonts w:ascii="Times New Roman" w:hAnsi="Times New Roman" w:cs="Times New Roman"/>
          <w:sz w:val="22"/>
          <w:szCs w:val="22"/>
        </w:rPr>
      </w:r>
      <w:r w:rsidR="00C91327" w:rsidRPr="002D2EC8">
        <w:rPr>
          <w:rFonts w:ascii="Times New Roman" w:hAnsi="Times New Roman" w:cs="Times New Roman"/>
          <w:sz w:val="22"/>
          <w:szCs w:val="22"/>
        </w:rPr>
        <w:fldChar w:fldCharType="end"/>
      </w:r>
      <w:r w:rsidR="00DF7A73" w:rsidRPr="002D2EC8">
        <w:rPr>
          <w:rFonts w:ascii="Times New Roman" w:hAnsi="Times New Roman" w:cs="Times New Roman"/>
          <w:sz w:val="22"/>
          <w:szCs w:val="22"/>
        </w:rPr>
      </w:r>
      <w:r w:rsidR="00DF7A73"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(McEvoy et al., 2011)</w:t>
      </w:r>
      <w:r w:rsidR="00DF7A73" w:rsidRPr="002D2EC8">
        <w:rPr>
          <w:rFonts w:ascii="Times New Roman" w:hAnsi="Times New Roman" w:cs="Times New Roman"/>
          <w:sz w:val="22"/>
          <w:szCs w:val="22"/>
        </w:rPr>
        <w:fldChar w:fldCharType="end"/>
      </w:r>
      <w:r w:rsidRPr="002D2EC8">
        <w:rPr>
          <w:rFonts w:ascii="Times New Roman" w:hAnsi="Times New Roman" w:cs="Times New Roman"/>
          <w:sz w:val="22"/>
          <w:szCs w:val="22"/>
        </w:rPr>
        <w:t xml:space="preserve"> to estimate divergence time in our population:</w:t>
      </w:r>
    </w:p>
    <w:p w14:paraId="300BC9B8" w14:textId="77777777" w:rsidR="006D5CB8" w:rsidRPr="002D2EC8" w:rsidRDefault="006D5CB8" w:rsidP="002C03DC">
      <w:pPr>
        <w:spacing w:line="480" w:lineRule="auto"/>
        <w:jc w:val="center"/>
        <w:rPr>
          <w:rFonts w:ascii="Times New Roman" w:hAnsi="Times New Roman" w:cs="Times New Roman"/>
          <w:sz w:val="22"/>
          <w:szCs w:val="22"/>
        </w:rPr>
      </w:pPr>
      <w:r w:rsidRPr="002D2EC8">
        <w:rPr>
          <w:rFonts w:ascii="Times New Roman" w:hAnsi="Times New Roman" w:cs="Times New Roman"/>
          <w:sz w:val="22"/>
          <w:szCs w:val="22"/>
        </w:rPr>
        <w:t>ln(r</w:t>
      </w:r>
      <w:r w:rsidRPr="002D2EC8">
        <w:rPr>
          <w:rFonts w:ascii="Times New Roman" w:hAnsi="Times New Roman" w:cs="Times New Roman"/>
          <w:sz w:val="22"/>
          <w:szCs w:val="22"/>
          <w:vertAlign w:val="subscript"/>
        </w:rPr>
        <w:t>pop</w:t>
      </w:r>
      <w:r w:rsidRPr="002D2EC8">
        <w:rPr>
          <w:rFonts w:ascii="Times New Roman" w:hAnsi="Times New Roman" w:cs="Times New Roman"/>
          <w:sz w:val="22"/>
          <w:szCs w:val="22"/>
        </w:rPr>
        <w:t>) = c * (-2T</w:t>
      </w:r>
      <w:r w:rsidRPr="002D2EC8">
        <w:rPr>
          <w:rFonts w:ascii="Times New Roman" w:hAnsi="Times New Roman" w:cs="Times New Roman"/>
          <w:sz w:val="22"/>
          <w:szCs w:val="22"/>
          <w:vertAlign w:val="subscript"/>
        </w:rPr>
        <w:t>LD</w:t>
      </w:r>
      <w:r w:rsidRPr="002D2EC8">
        <w:rPr>
          <w:rFonts w:ascii="Times New Roman" w:hAnsi="Times New Roman" w:cs="Times New Roman"/>
          <w:sz w:val="22"/>
          <w:szCs w:val="22"/>
        </w:rPr>
        <w:t>)</w:t>
      </w:r>
      <w:r w:rsidRPr="002D2EC8">
        <w:rPr>
          <w:rFonts w:ascii="Times New Roman" w:hAnsi="Times New Roman" w:cs="Times New Roman"/>
          <w:sz w:val="22"/>
          <w:szCs w:val="22"/>
        </w:rPr>
        <w:tab/>
      </w:r>
      <w:r w:rsidRPr="002D2EC8">
        <w:rPr>
          <w:rFonts w:ascii="Times New Roman" w:hAnsi="Times New Roman" w:cs="Times New Roman"/>
          <w:sz w:val="22"/>
          <w:szCs w:val="22"/>
        </w:rPr>
        <w:tab/>
        <w:t>− (3)</w:t>
      </w:r>
    </w:p>
    <w:p w14:paraId="4F4672BB" w14:textId="77777777" w:rsidR="006D5CB8" w:rsidRPr="002D2EC8"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where, r</w:t>
      </w:r>
      <w:r w:rsidRPr="002D2EC8">
        <w:rPr>
          <w:rFonts w:ascii="Times New Roman" w:hAnsi="Times New Roman" w:cs="Times New Roman"/>
          <w:sz w:val="22"/>
          <w:szCs w:val="22"/>
          <w:vertAlign w:val="subscript"/>
        </w:rPr>
        <w:t>pop</w:t>
      </w:r>
      <w:r w:rsidRPr="002D2EC8">
        <w:rPr>
          <w:rFonts w:ascii="Times New Roman" w:hAnsi="Times New Roman" w:cs="Times New Roman"/>
          <w:sz w:val="22"/>
          <w:szCs w:val="22"/>
        </w:rPr>
        <w:t xml:space="preserve"> is the correlation in LD pattern between the two population, c is the recombination distance category and T</w:t>
      </w:r>
      <w:r w:rsidRPr="002D2EC8">
        <w:rPr>
          <w:rFonts w:ascii="Times New Roman" w:hAnsi="Times New Roman" w:cs="Times New Roman"/>
          <w:sz w:val="22"/>
          <w:szCs w:val="22"/>
          <w:vertAlign w:val="subscript"/>
        </w:rPr>
        <w:t>LD</w:t>
      </w:r>
      <w:r w:rsidRPr="002D2EC8">
        <w:rPr>
          <w:rFonts w:ascii="Times New Roman" w:hAnsi="Times New Roman" w:cs="Times New Roman"/>
          <w:sz w:val="22"/>
          <w:szCs w:val="22"/>
        </w:rPr>
        <w:t xml:space="preserve"> is the timing of divergence. </w:t>
      </w:r>
    </w:p>
    <w:p w14:paraId="46AEA15D" w14:textId="10744BBE" w:rsidR="00F32BA9" w:rsidRPr="002D2EC8" w:rsidRDefault="00F32BA9"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The files were split by chromosome, and divergence times was calculated across each chromosome to calculate confidence intervals for both our divergence estimates.</w:t>
      </w:r>
    </w:p>
    <w:p w14:paraId="5CAC566F" w14:textId="1F16BF1E" w:rsidR="006D5CB8" w:rsidRPr="002D2EC8" w:rsidRDefault="006D5CB8" w:rsidP="002C03DC">
      <w:pPr>
        <w:pStyle w:val="Heading3"/>
        <w:spacing w:line="480" w:lineRule="auto"/>
        <w:rPr>
          <w:rFonts w:ascii="Times New Roman" w:hAnsi="Times New Roman" w:cs="Times New Roman"/>
          <w:color w:val="auto"/>
          <w:sz w:val="22"/>
          <w:szCs w:val="22"/>
        </w:rPr>
      </w:pPr>
      <w:r w:rsidRPr="002D2EC8">
        <w:rPr>
          <w:rFonts w:ascii="Times New Roman" w:hAnsi="Times New Roman" w:cs="Times New Roman"/>
          <w:color w:val="auto"/>
          <w:sz w:val="22"/>
          <w:szCs w:val="22"/>
        </w:rPr>
        <w:t>Signatures of local adaptation</w:t>
      </w:r>
    </w:p>
    <w:p w14:paraId="5A7CCCBF" w14:textId="4EFB90B5" w:rsidR="006D5CB8" w:rsidRPr="002D2EC8"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 xml:space="preserve">After looking at the demographic scenario in different populations of </w:t>
      </w:r>
      <w:r w:rsidRPr="002D2EC8">
        <w:rPr>
          <w:rFonts w:ascii="Times New Roman" w:hAnsi="Times New Roman" w:cs="Times New Roman"/>
          <w:i/>
          <w:sz w:val="22"/>
          <w:szCs w:val="22"/>
        </w:rPr>
        <w:t>P.trichocarpa</w:t>
      </w:r>
      <w:r w:rsidRPr="002D2EC8">
        <w:rPr>
          <w:rFonts w:ascii="Times New Roman" w:hAnsi="Times New Roman" w:cs="Times New Roman"/>
          <w:sz w:val="22"/>
          <w:szCs w:val="22"/>
        </w:rPr>
        <w:t xml:space="preserve">, we got interested in inspecting the genomic islands of differentiation, areas showing </w:t>
      </w:r>
      <w:r w:rsidR="00DE00DC" w:rsidRPr="002D2EC8">
        <w:rPr>
          <w:rFonts w:ascii="Times New Roman" w:hAnsi="Times New Roman" w:cs="Times New Roman"/>
          <w:sz w:val="22"/>
          <w:szCs w:val="22"/>
        </w:rPr>
        <w:t>elevated</w:t>
      </w:r>
      <w:r w:rsidRPr="002D2EC8">
        <w:rPr>
          <w:rFonts w:ascii="Times New Roman" w:hAnsi="Times New Roman" w:cs="Times New Roman"/>
          <w:sz w:val="22"/>
          <w:szCs w:val="22"/>
        </w:rPr>
        <w:t xml:space="preserve"> and </w:t>
      </w:r>
      <w:r w:rsidRPr="002D2EC8">
        <w:rPr>
          <w:rFonts w:ascii="Times New Roman" w:hAnsi="Times New Roman" w:cs="Times New Roman"/>
          <w:sz w:val="22"/>
          <w:szCs w:val="22"/>
        </w:rPr>
        <w:lastRenderedPageBreak/>
        <w:t>decreased level of differentiation in the genome. We used F</w:t>
      </w:r>
      <w:r w:rsidRPr="002D2EC8">
        <w:rPr>
          <w:rFonts w:ascii="Times New Roman" w:hAnsi="Times New Roman" w:cs="Times New Roman"/>
          <w:sz w:val="22"/>
          <w:szCs w:val="22"/>
          <w:vertAlign w:val="subscript"/>
        </w:rPr>
        <w:t>ST</w:t>
      </w:r>
      <w:r w:rsidRPr="002D2EC8">
        <w:rPr>
          <w:rFonts w:ascii="Times New Roman" w:hAnsi="Times New Roman" w:cs="Times New Roman"/>
          <w:sz w:val="22"/>
          <w:szCs w:val="22"/>
        </w:rPr>
        <w:t xml:space="preserve"> base</w:t>
      </w:r>
      <w:r w:rsidR="00F32BA9" w:rsidRPr="002D2EC8">
        <w:rPr>
          <w:rFonts w:ascii="Times New Roman" w:hAnsi="Times New Roman" w:cs="Times New Roman"/>
          <w:sz w:val="22"/>
          <w:szCs w:val="22"/>
        </w:rPr>
        <w:t>d</w:t>
      </w:r>
      <w:r w:rsidR="008B5CFC" w:rsidRPr="002D2EC8">
        <w:rPr>
          <w:rFonts w:ascii="Times New Roman" w:hAnsi="Times New Roman" w:cs="Times New Roman"/>
          <w:sz w:val="22"/>
          <w:szCs w:val="22"/>
        </w:rPr>
        <w:t xml:space="preserve"> single locus </w:t>
      </w:r>
      <w:r w:rsidR="004839C4" w:rsidRPr="002D2EC8">
        <w:rPr>
          <w:rFonts w:ascii="Times New Roman" w:hAnsi="Times New Roman" w:cs="Times New Roman"/>
          <w:sz w:val="22"/>
          <w:szCs w:val="22"/>
        </w:rPr>
        <w:t>based approaches</w:t>
      </w:r>
      <w:r w:rsidRPr="002D2EC8">
        <w:rPr>
          <w:rFonts w:ascii="Times New Roman" w:hAnsi="Times New Roman" w:cs="Times New Roman"/>
          <w:sz w:val="22"/>
          <w:szCs w:val="22"/>
        </w:rPr>
        <w:t xml:space="preserve"> to inspect the past episodes of selection in our dataset</w:t>
      </w:r>
      <w:r w:rsidR="00DF7A73" w:rsidRPr="002D2EC8">
        <w:rPr>
          <w:rFonts w:ascii="Times New Roman" w:hAnsi="Times New Roman" w:cs="Times New Roman"/>
          <w:sz w:val="22"/>
          <w:szCs w:val="22"/>
        </w:rPr>
        <w:t>.</w:t>
      </w:r>
    </w:p>
    <w:p w14:paraId="00C78EDC" w14:textId="77777777" w:rsidR="006D5CB8" w:rsidRPr="002D2EC8" w:rsidRDefault="006D5CB8" w:rsidP="002C03DC">
      <w:pPr>
        <w:pStyle w:val="Heading4"/>
        <w:spacing w:line="480" w:lineRule="auto"/>
        <w:rPr>
          <w:rFonts w:ascii="Times New Roman" w:hAnsi="Times New Roman" w:cs="Times New Roman"/>
          <w:i w:val="0"/>
          <w:color w:val="auto"/>
          <w:sz w:val="22"/>
          <w:szCs w:val="22"/>
        </w:rPr>
      </w:pPr>
      <w:r w:rsidRPr="002D2EC8">
        <w:rPr>
          <w:rFonts w:ascii="Times New Roman" w:hAnsi="Times New Roman" w:cs="Times New Roman"/>
          <w:i w:val="0"/>
          <w:color w:val="auto"/>
          <w:sz w:val="22"/>
          <w:szCs w:val="22"/>
        </w:rPr>
        <w:t>Single-locus genome scans</w:t>
      </w:r>
    </w:p>
    <w:p w14:paraId="02C04EBD" w14:textId="65BF424C" w:rsidR="006D5CB8" w:rsidRPr="002D2EC8"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We used LOSITAN</w:t>
      </w:r>
      <w:r w:rsidR="005A08CF" w:rsidRPr="002D2EC8">
        <w:rPr>
          <w:rFonts w:ascii="Times New Roman" w:hAnsi="Times New Roman" w:cs="Times New Roman"/>
          <w:sz w:val="22"/>
          <w:szCs w:val="22"/>
        </w:rPr>
        <w:t xml:space="preserve"> </w:t>
      </w:r>
      <w:r w:rsidR="005A08CF" w:rsidRPr="002D2EC8">
        <w:rPr>
          <w:rFonts w:ascii="Times New Roman" w:hAnsi="Times New Roman" w:cs="Times New Roman"/>
          <w:sz w:val="22"/>
          <w:szCs w:val="22"/>
        </w:rPr>
        <w:fldChar w:fldCharType="begin"/>
      </w:r>
      <w:r w:rsidR="00C91327" w:rsidRPr="002D2EC8">
        <w:rPr>
          <w:rFonts w:ascii="Times New Roman" w:hAnsi="Times New Roman" w:cs="Times New Roman"/>
          <w:sz w:val="22"/>
          <w:szCs w:val="22"/>
        </w:rPr>
        <w:instrText xml:space="preserve"> ADDIN EN.CITE &lt;EndNote&gt;&lt;Cite&gt;&lt;Author&gt;Antao&lt;/Author&gt;&lt;Year&gt;2008&lt;/Year&gt;&lt;RecNum&gt;49&lt;/RecNum&gt;&lt;DisplayText&gt;(Antao et al., 2008)&lt;/DisplayText&gt;&lt;record&gt;&lt;rec-number&gt;49&lt;/rec-number&gt;&lt;foreign-keys&gt;&lt;key app="EN" db-id="tdzzrxv0yveat4evtvexttdxrt00wdaaz5df" timestamp="1440737686"&gt;49&lt;/key&gt;&lt;/foreign-keys&gt;&lt;ref-type name="Journal Article"&gt;17&lt;/ref-type&gt;&lt;contributors&gt;&lt;authors&gt;&lt;author&gt;Antao, T.&lt;/author&gt;&lt;author&gt;Lopes, A.&lt;/author&gt;&lt;author&gt;Lopes, R. J.&lt;/author&gt;&lt;author&gt;Beja-Pereira, A.&lt;/author&gt;&lt;author&gt;Luikart, G.&lt;/author&gt;&lt;/authors&gt;&lt;/contributors&gt;&lt;auth-address&gt;Liverpool School of Tropical Medicine, Pembroke Place, Liverpool L3 5QA, UK. tiago.antao@liverpool.ac.uk&lt;/auth-address&gt;&lt;titles&gt;&lt;title&gt;LOSITAN: a workbench to detect molecular adaptation based on a Fst-outlier method&lt;/title&gt;&lt;secondary-title&gt;BMC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bioinformatics&lt;/abbr-1&gt;&lt;/alt-periodical&gt;&lt;pages&gt;323&lt;/pages&gt;&lt;volume&gt;9&lt;/volume&gt;&lt;keywords&gt;&lt;keyword&gt;Computational Biology/*methods&lt;/keyword&gt;&lt;keyword&gt;Computer Graphics&lt;/keyword&gt;&lt;keyword&gt;*Computer Simulation&lt;/keyword&gt;&lt;keyword&gt;Databases, Genetic&lt;/keyword&gt;&lt;keyword&gt;Evolution, Molecular&lt;/keyword&gt;&lt;keyword&gt;Genetics, Population/*methods&lt;/keyword&gt;&lt;keyword&gt;Genomics/methods&lt;/keyword&gt;&lt;keyword&gt;Selection, Genetic&lt;/keyword&gt;&lt;keyword&gt;Time Factors&lt;/keyword&gt;&lt;keyword&gt;User-Computer Interface&lt;/keyword&gt;&lt;/keywords&gt;&lt;dates&gt;&lt;year&gt;2008&lt;/year&gt;&lt;/dates&gt;&lt;isbn&gt;1471-2105 (Electronic)&amp;#xD;1471-2105 (Linking)&lt;/isbn&gt;&lt;accession-num&gt;18662398&lt;/accession-num&gt;&lt;urls&gt;&lt;related-urls&gt;&lt;url&gt;http://www.ncbi.nlm.nih.gov/pubmed/18662398&lt;/url&gt;&lt;/related-urls&gt;&lt;/urls&gt;&lt;custom2&gt;2515854&lt;/custom2&gt;&lt;electronic-resource-num&gt;10.1186/1471-2105-9-323&lt;/electronic-resource-num&gt;&lt;/record&gt;&lt;/Cite&gt;&lt;/EndNote&gt;</w:instrText>
      </w:r>
      <w:r w:rsidR="005A08CF"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(Antao et al., 2008)</w:t>
      </w:r>
      <w:r w:rsidR="005A08CF" w:rsidRPr="002D2EC8">
        <w:rPr>
          <w:rFonts w:ascii="Times New Roman" w:hAnsi="Times New Roman" w:cs="Times New Roman"/>
          <w:sz w:val="22"/>
          <w:szCs w:val="22"/>
        </w:rPr>
        <w:fldChar w:fldCharType="end"/>
      </w:r>
      <w:r w:rsidRPr="002D2EC8">
        <w:rPr>
          <w:rFonts w:ascii="Times New Roman" w:hAnsi="Times New Roman" w:cs="Times New Roman"/>
          <w:sz w:val="22"/>
          <w:szCs w:val="22"/>
        </w:rPr>
        <w:t xml:space="preserve"> and OutFLANK</w:t>
      </w:r>
      <w:r w:rsidR="005A08CF" w:rsidRPr="002D2EC8">
        <w:rPr>
          <w:rFonts w:ascii="Times New Roman" w:hAnsi="Times New Roman" w:cs="Times New Roman"/>
          <w:sz w:val="22"/>
          <w:szCs w:val="22"/>
        </w:rPr>
        <w:t xml:space="preserve"> </w:t>
      </w:r>
      <w:r w:rsidR="005A08CF" w:rsidRPr="002D2EC8">
        <w:rPr>
          <w:rFonts w:ascii="Times New Roman" w:hAnsi="Times New Roman" w:cs="Times New Roman"/>
          <w:sz w:val="22"/>
          <w:szCs w:val="22"/>
        </w:rPr>
        <w:fldChar w:fldCharType="begin"/>
      </w:r>
      <w:r w:rsidR="00C91327" w:rsidRPr="002D2EC8">
        <w:rPr>
          <w:rFonts w:ascii="Times New Roman" w:hAnsi="Times New Roman" w:cs="Times New Roman"/>
          <w:sz w:val="22"/>
          <w:szCs w:val="22"/>
        </w:rPr>
        <w:instrText xml:space="preserve"> ADDIN EN.CITE &lt;EndNote&gt;&lt;Cite&gt;&lt;Author&gt;Lotterhos&lt;/Author&gt;&lt;Year&gt;2014&lt;/Year&gt;&lt;RecNum&gt;50&lt;/RecNum&gt;&lt;DisplayText&gt;(Lotterhos and Whitlock, 2014)&lt;/DisplayText&gt;&lt;record&gt;&lt;rec-number&gt;50&lt;/rec-number&gt;&lt;foreign-keys&gt;&lt;key app="EN" db-id="tdzzrxv0yveat4evtvexttdxrt00wdaaz5df" timestamp="1440737846"&gt;50&lt;/key&gt;&lt;/foreign-keys&gt;&lt;ref-type name="Journal Article"&gt;17&lt;/ref-type&gt;&lt;contributors&gt;&lt;authors&gt;&lt;author&gt;Lotterhos, K. E.&lt;/author&gt;&lt;author&gt;Whitlock, M. C.&lt;/author&gt;&lt;/authors&gt;&lt;/contributors&gt;&lt;auth-address&gt;Department of Zoology, University of British Columbia, Vancouver, British Columbia, Canada, V6T 1Z4.&lt;/auth-address&gt;&lt;titles&gt;&lt;title&gt;Evaluation of demographic history and neutral parameterization on the performance of FST outlier tests&lt;/title&gt;&lt;secondary-title&gt;Mol Ecol&lt;/secondary-title&gt;&lt;alt-title&gt;Molecular ecology&lt;/alt-title&gt;&lt;/titles&gt;&lt;periodical&gt;&lt;full-title&gt;Molecular Ecology&lt;/full-title&gt;&lt;abbr-1&gt;Mol Ecol&lt;/abbr-1&gt;&lt;/periodical&gt;&lt;alt-periodical&gt;&lt;full-title&gt;Molecular Ecology&lt;/full-title&gt;&lt;abbr-1&gt;Mol Ecol&lt;/abbr-1&gt;&lt;/alt-periodical&gt;&lt;pages&gt;2178-92&lt;/pages&gt;&lt;volume&gt;23&lt;/volume&gt;&lt;number&gt;9&lt;/number&gt;&lt;keywords&gt;&lt;keyword&gt;Bayes Theorem&lt;/keyword&gt;&lt;keyword&gt;Computer Simulation&lt;/keyword&gt;&lt;keyword&gt;Gene Frequency&lt;/keyword&gt;&lt;keyword&gt;*Genetic Loci&lt;/keyword&gt;&lt;keyword&gt;Genetics, Population/*methods&lt;/keyword&gt;&lt;keyword&gt;*Models, Genetic&lt;/keyword&gt;&lt;keyword&gt;*Selection, Genetic&lt;/keyword&gt;&lt;/keywords&gt;&lt;dates&gt;&lt;year&gt;2014&lt;/year&gt;&lt;pub-dates&gt;&lt;date&gt;May&lt;/date&gt;&lt;/pub-dates&gt;&lt;/dates&gt;&lt;isbn&gt;1365-294X (Electronic)&amp;#xD;0962-1083 (Linking)&lt;/isbn&gt;&lt;accession-num&gt;24655127&lt;/accession-num&gt;&lt;urls&gt;&lt;related-urls&gt;&lt;url&gt;http://www.ncbi.nlm.nih.gov/pubmed/24655127&lt;/url&gt;&lt;/related-urls&gt;&lt;/urls&gt;&lt;custom2&gt;4228763&lt;/custom2&gt;&lt;electronic-resource-num&gt;10.1111/mec.12725&lt;/electronic-resource-num&gt;&lt;/record&gt;&lt;/Cite&gt;&lt;/EndNote&gt;</w:instrText>
      </w:r>
      <w:r w:rsidR="005A08CF" w:rsidRPr="002D2EC8">
        <w:rPr>
          <w:rFonts w:ascii="Times New Roman" w:hAnsi="Times New Roman" w:cs="Times New Roman"/>
          <w:sz w:val="22"/>
          <w:szCs w:val="22"/>
        </w:rPr>
        <w:fldChar w:fldCharType="separate"/>
      </w:r>
      <w:r w:rsidR="00C91327" w:rsidRPr="002D2EC8">
        <w:rPr>
          <w:rFonts w:ascii="Times New Roman" w:hAnsi="Times New Roman" w:cs="Times New Roman"/>
          <w:noProof/>
          <w:sz w:val="22"/>
          <w:szCs w:val="22"/>
        </w:rPr>
        <w:t>(Lotterhos and Whitlock, 2014)</w:t>
      </w:r>
      <w:r w:rsidR="005A08CF" w:rsidRPr="002D2EC8">
        <w:rPr>
          <w:rFonts w:ascii="Times New Roman" w:hAnsi="Times New Roman" w:cs="Times New Roman"/>
          <w:sz w:val="22"/>
          <w:szCs w:val="22"/>
        </w:rPr>
        <w:fldChar w:fldCharType="end"/>
      </w:r>
      <w:r w:rsidRPr="002D2EC8">
        <w:rPr>
          <w:rFonts w:ascii="Times New Roman" w:hAnsi="Times New Roman" w:cs="Times New Roman"/>
          <w:sz w:val="22"/>
          <w:szCs w:val="22"/>
        </w:rPr>
        <w:t>, two different F</w:t>
      </w:r>
      <w:r w:rsidRPr="002D2EC8">
        <w:rPr>
          <w:rFonts w:ascii="Times New Roman" w:hAnsi="Times New Roman" w:cs="Times New Roman"/>
          <w:sz w:val="22"/>
          <w:szCs w:val="22"/>
          <w:vertAlign w:val="subscript"/>
        </w:rPr>
        <w:t>ST</w:t>
      </w:r>
      <w:r w:rsidRPr="002D2EC8">
        <w:rPr>
          <w:rFonts w:ascii="Times New Roman" w:hAnsi="Times New Roman" w:cs="Times New Roman"/>
          <w:sz w:val="22"/>
          <w:szCs w:val="22"/>
        </w:rPr>
        <w:t xml:space="preserve"> outlier based methods to test for directional selection in our dataset. LOSITAN uses coalescent simulation based </w:t>
      </w:r>
      <w:r w:rsidR="00DE00DC" w:rsidRPr="002D2EC8">
        <w:rPr>
          <w:rFonts w:ascii="Times New Roman" w:hAnsi="Times New Roman" w:cs="Times New Roman"/>
          <w:sz w:val="22"/>
          <w:szCs w:val="22"/>
        </w:rPr>
        <w:t>approach</w:t>
      </w:r>
      <w:r w:rsidRPr="002D2EC8">
        <w:rPr>
          <w:rFonts w:ascii="Times New Roman" w:hAnsi="Times New Roman" w:cs="Times New Roman"/>
          <w:sz w:val="22"/>
          <w:szCs w:val="22"/>
        </w:rPr>
        <w:t xml:space="preserve"> and uses distributions of heterozygosity to identify loci under directional selection. OutFLANK, on the other hand is more recent method, and uses likelihood based approach and trimmed F</w:t>
      </w:r>
      <w:r w:rsidRPr="002D2EC8">
        <w:rPr>
          <w:rFonts w:ascii="Times New Roman" w:hAnsi="Times New Roman" w:cs="Times New Roman"/>
          <w:sz w:val="22"/>
          <w:szCs w:val="22"/>
          <w:vertAlign w:val="subscript"/>
        </w:rPr>
        <w:t>ST</w:t>
      </w:r>
      <w:r w:rsidRPr="002D2EC8">
        <w:rPr>
          <w:rFonts w:ascii="Times New Roman" w:hAnsi="Times New Roman" w:cs="Times New Roman"/>
          <w:sz w:val="22"/>
          <w:szCs w:val="22"/>
        </w:rPr>
        <w:t xml:space="preserve"> distribution (based on heterozygosity), to </w:t>
      </w:r>
      <w:r w:rsidR="00DE00DC" w:rsidRPr="002D2EC8">
        <w:rPr>
          <w:rFonts w:ascii="Times New Roman" w:hAnsi="Times New Roman" w:cs="Times New Roman"/>
          <w:sz w:val="22"/>
          <w:szCs w:val="22"/>
        </w:rPr>
        <w:t>identify</w:t>
      </w:r>
      <w:r w:rsidRPr="002D2EC8">
        <w:rPr>
          <w:rFonts w:ascii="Times New Roman" w:hAnsi="Times New Roman" w:cs="Times New Roman"/>
          <w:sz w:val="22"/>
          <w:szCs w:val="22"/>
        </w:rPr>
        <w:t xml:space="preserve"> loci under local adaptation. </w:t>
      </w:r>
    </w:p>
    <w:p w14:paraId="269960B6" w14:textId="782653E2" w:rsidR="006D5CB8" w:rsidRPr="002D2EC8"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For LOSITAN, we ran 1,000,000 simulations and used recommended settings of ‘Neutral mean F</w:t>
      </w:r>
      <w:r w:rsidRPr="002D2EC8">
        <w:rPr>
          <w:rFonts w:ascii="Times New Roman" w:hAnsi="Times New Roman" w:cs="Times New Roman"/>
          <w:sz w:val="22"/>
          <w:szCs w:val="22"/>
          <w:vertAlign w:val="subscript"/>
        </w:rPr>
        <w:t>ST</w:t>
      </w:r>
      <w:r w:rsidRPr="002D2EC8">
        <w:rPr>
          <w:rFonts w:ascii="Times New Roman" w:hAnsi="Times New Roman" w:cs="Times New Roman"/>
          <w:sz w:val="22"/>
          <w:szCs w:val="22"/>
        </w:rPr>
        <w:t>’ and ‘Forcing mean F</w:t>
      </w:r>
      <w:r w:rsidRPr="002D2EC8">
        <w:rPr>
          <w:rFonts w:ascii="Times New Roman" w:hAnsi="Times New Roman" w:cs="Times New Roman"/>
          <w:sz w:val="22"/>
          <w:szCs w:val="22"/>
          <w:vertAlign w:val="subscript"/>
        </w:rPr>
        <w:t>ST</w:t>
      </w:r>
      <w:r w:rsidRPr="002D2EC8">
        <w:rPr>
          <w:rFonts w:ascii="Times New Roman" w:hAnsi="Times New Roman" w:cs="Times New Roman"/>
          <w:sz w:val="22"/>
          <w:szCs w:val="22"/>
        </w:rPr>
        <w:t>’</w:t>
      </w:r>
      <w:r w:rsidR="005C0F37" w:rsidRPr="002D2EC8">
        <w:rPr>
          <w:rFonts w:ascii="Times New Roman" w:hAnsi="Times New Roman" w:cs="Times New Roman"/>
          <w:sz w:val="22"/>
          <w:szCs w:val="22"/>
        </w:rPr>
        <w:t>, which removes loci under selection while calculating mean F</w:t>
      </w:r>
      <w:r w:rsidR="005C0F37" w:rsidRPr="002D2EC8">
        <w:rPr>
          <w:rFonts w:ascii="Times New Roman" w:hAnsi="Times New Roman" w:cs="Times New Roman"/>
          <w:sz w:val="22"/>
          <w:szCs w:val="22"/>
          <w:vertAlign w:val="subscript"/>
        </w:rPr>
        <w:t>ST.</w:t>
      </w:r>
      <w:r w:rsidRPr="002D2EC8">
        <w:rPr>
          <w:rFonts w:ascii="Times New Roman" w:hAnsi="Times New Roman" w:cs="Times New Roman"/>
          <w:sz w:val="22"/>
          <w:szCs w:val="22"/>
        </w:rPr>
        <w:t xml:space="preserve"> </w:t>
      </w:r>
      <w:r w:rsidR="00F32BA9" w:rsidRPr="002D2EC8">
        <w:rPr>
          <w:rFonts w:ascii="Times New Roman" w:hAnsi="Times New Roman" w:cs="Times New Roman"/>
          <w:sz w:val="22"/>
          <w:szCs w:val="22"/>
        </w:rPr>
        <w:t>W</w:t>
      </w:r>
      <w:r w:rsidR="005C0F37" w:rsidRPr="002D2EC8">
        <w:rPr>
          <w:rFonts w:ascii="Times New Roman" w:hAnsi="Times New Roman" w:cs="Times New Roman"/>
          <w:sz w:val="22"/>
          <w:szCs w:val="22"/>
        </w:rPr>
        <w:t xml:space="preserve">e adjusted the p-value using Bejamani and Hochberg false discovery </w:t>
      </w:r>
      <w:r w:rsidR="003C0D2D" w:rsidRPr="002D2EC8">
        <w:rPr>
          <w:rFonts w:ascii="Times New Roman" w:hAnsi="Times New Roman" w:cs="Times New Roman"/>
          <w:sz w:val="22"/>
          <w:szCs w:val="22"/>
        </w:rPr>
        <w:t xml:space="preserve">rate method </w:t>
      </w:r>
      <w:r w:rsidR="00F65531" w:rsidRPr="002D2EC8">
        <w:rPr>
          <w:rFonts w:ascii="Times New Roman" w:hAnsi="Times New Roman" w:cs="Times New Roman"/>
          <w:sz w:val="22"/>
          <w:szCs w:val="22"/>
        </w:rPr>
        <w:fldChar w:fldCharType="begin"/>
      </w:r>
      <w:r w:rsidR="00F65531" w:rsidRPr="002D2EC8">
        <w:rPr>
          <w:rFonts w:ascii="Times New Roman" w:hAnsi="Times New Roman" w:cs="Times New Roman"/>
          <w:sz w:val="22"/>
          <w:szCs w:val="22"/>
        </w:rPr>
        <w:instrText xml:space="preserve"> ADDIN EN.CITE &lt;EndNote&gt;&lt;Cite&gt;&lt;Author&gt;Benjamini&lt;/Author&gt;&lt;Year&gt;1995&lt;/Year&gt;&lt;RecNum&gt;329&lt;/RecNum&gt;&lt;DisplayText&gt;(Benjamini and Hochberg, 1995)&lt;/DisplayText&gt;&lt;record&gt;&lt;rec-number&gt;329&lt;/rec-number&gt;&lt;foreign-keys&gt;&lt;key app="EN" db-id="tdzzrxv0yveat4evtvexttdxrt00wdaaz5df" timestamp="1471041086"&gt;329&lt;/key&gt;&lt;/foreign-keys&gt;&lt;ref-type name="Journal Article"&gt;17&lt;/ref-type&gt;&lt;contributors&gt;&lt;authors&gt;&lt;author&gt;Benjamini, Y.&lt;/author&gt;&lt;author&gt;Hochberg, Y.&lt;/author&gt;&lt;/authors&gt;&lt;/contributors&gt;&lt;titles&gt;&lt;title&gt;Controlling the False Discovery Rate - a Practical and Powerful Approach to Multiple Testing&lt;/title&gt;&lt;secondary-title&gt;Journal of the Royal Statistical Society Series B-Methodological&lt;/secondary-title&gt;&lt;alt-title&gt;J Roy Stat Soc B Met&lt;/alt-title&gt;&lt;/titles&gt;&lt;periodical&gt;&lt;full-title&gt;Journal of the Royal Statistical Society Series B-Methodological&lt;/full-title&gt;&lt;abbr-1&gt;J Roy Stat Soc B Met&lt;/abbr-1&gt;&lt;/periodical&gt;&lt;alt-periodical&gt;&lt;full-title&gt;Journal of the Royal Statistical Society Series B-Methodological&lt;/full-title&gt;&lt;abbr-1&gt;J Roy Stat Soc B Met&lt;/abbr-1&gt;&lt;/alt-periodical&gt;&lt;pages&gt;289-300&lt;/pages&gt;&lt;volume&gt;57&lt;/volume&gt;&lt;number&gt;1&lt;/number&gt;&lt;keywords&gt;&lt;keyword&gt;bonferroni-type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procedure&lt;/keyword&gt;&lt;/keywords&gt;&lt;dates&gt;&lt;year&gt;1995&lt;/year&gt;&lt;/dates&gt;&lt;isbn&gt;0035-9246&lt;/isbn&gt;&lt;accession-num&gt;WOS:A1995QE45300017&lt;/accession-num&gt;&lt;urls&gt;&lt;related-urls&gt;&lt;url&gt;&amp;lt;Go to ISI&amp;gt;://WOS:A1995QE45300017&lt;/url&gt;&lt;/related-urls&gt;&lt;/urls&gt;&lt;language&gt;English&lt;/language&gt;&lt;/record&gt;&lt;/Cite&gt;&lt;/EndNote&gt;</w:instrText>
      </w:r>
      <w:r w:rsidR="00F65531" w:rsidRPr="002D2EC8">
        <w:rPr>
          <w:rFonts w:ascii="Times New Roman" w:hAnsi="Times New Roman" w:cs="Times New Roman"/>
          <w:sz w:val="22"/>
          <w:szCs w:val="22"/>
        </w:rPr>
        <w:fldChar w:fldCharType="separate"/>
      </w:r>
      <w:r w:rsidR="00F65531" w:rsidRPr="002D2EC8">
        <w:rPr>
          <w:rFonts w:ascii="Times New Roman" w:hAnsi="Times New Roman" w:cs="Times New Roman"/>
          <w:noProof/>
          <w:sz w:val="22"/>
          <w:szCs w:val="22"/>
        </w:rPr>
        <w:t>(Benjamini and Hochberg, 1995)</w:t>
      </w:r>
      <w:r w:rsidR="00F65531" w:rsidRPr="002D2EC8">
        <w:rPr>
          <w:rFonts w:ascii="Times New Roman" w:hAnsi="Times New Roman" w:cs="Times New Roman"/>
          <w:sz w:val="22"/>
          <w:szCs w:val="22"/>
        </w:rPr>
        <w:fldChar w:fldCharType="end"/>
      </w:r>
      <w:r w:rsidR="005C0F37" w:rsidRPr="002D2EC8">
        <w:rPr>
          <w:rFonts w:ascii="Times New Roman" w:hAnsi="Times New Roman" w:cs="Times New Roman"/>
          <w:sz w:val="22"/>
          <w:szCs w:val="22"/>
        </w:rPr>
        <w:t xml:space="preserve"> and selected the SNPs having p-value </w:t>
      </w:r>
      <w:r w:rsidR="005C0F37" w:rsidRPr="002D2EC8">
        <w:rPr>
          <w:rFonts w:ascii="Times New Roman" w:hAnsi="Times New Roman" w:cs="Times New Roman"/>
          <w:sz w:val="22"/>
          <w:szCs w:val="22"/>
        </w:rPr>
        <w:sym w:font="Symbol" w:char="F0A3"/>
      </w:r>
      <w:r w:rsidR="005C0F37" w:rsidRPr="002D2EC8">
        <w:rPr>
          <w:rFonts w:ascii="Times New Roman" w:hAnsi="Times New Roman" w:cs="Times New Roman"/>
          <w:sz w:val="22"/>
          <w:szCs w:val="22"/>
        </w:rPr>
        <w:t xml:space="preserve"> 0.01to detect the outliers.</w:t>
      </w:r>
    </w:p>
    <w:p w14:paraId="651FDFFF" w14:textId="67A1BE6E" w:rsidR="006D5CB8" w:rsidRPr="002D2EC8"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In OutFLANK, we removed the SNPs with minor allele frequency less than 0.05, and used the default trim fractions of 0.05, H</w:t>
      </w:r>
      <w:r w:rsidRPr="002D2EC8">
        <w:rPr>
          <w:rFonts w:ascii="Times New Roman" w:hAnsi="Times New Roman" w:cs="Times New Roman"/>
          <w:sz w:val="22"/>
          <w:szCs w:val="22"/>
          <w:vertAlign w:val="subscript"/>
        </w:rPr>
        <w:t>min</w:t>
      </w:r>
      <w:r w:rsidR="00245B93">
        <w:rPr>
          <w:rFonts w:ascii="Times New Roman" w:hAnsi="Times New Roman" w:cs="Times New Roman"/>
          <w:sz w:val="22"/>
          <w:szCs w:val="22"/>
          <w:vertAlign w:val="subscript"/>
        </w:rPr>
        <w:t xml:space="preserve"> </w:t>
      </w:r>
      <w:r w:rsidRPr="002D2EC8">
        <w:rPr>
          <w:rFonts w:ascii="Times New Roman" w:hAnsi="Times New Roman" w:cs="Times New Roman"/>
          <w:sz w:val="22"/>
          <w:szCs w:val="22"/>
        </w:rPr>
        <w:t xml:space="preserve">(minimum expected </w:t>
      </w:r>
      <w:r w:rsidR="00DE00DC" w:rsidRPr="002D2EC8">
        <w:rPr>
          <w:rFonts w:ascii="Times New Roman" w:hAnsi="Times New Roman" w:cs="Times New Roman"/>
          <w:sz w:val="22"/>
          <w:szCs w:val="22"/>
        </w:rPr>
        <w:t>heterozygosity</w:t>
      </w:r>
      <w:r w:rsidRPr="002D2EC8">
        <w:rPr>
          <w:rFonts w:ascii="Times New Roman" w:hAnsi="Times New Roman" w:cs="Times New Roman"/>
          <w:sz w:val="22"/>
          <w:szCs w:val="22"/>
        </w:rPr>
        <w:t>) of 0.1 and q</w:t>
      </w:r>
      <w:r w:rsidR="00DE00DC" w:rsidRPr="002D2EC8">
        <w:rPr>
          <w:rFonts w:ascii="Times New Roman" w:hAnsi="Times New Roman" w:cs="Times New Roman"/>
          <w:sz w:val="22"/>
          <w:szCs w:val="22"/>
        </w:rPr>
        <w:t>-</w:t>
      </w:r>
      <w:r w:rsidR="005C0F37" w:rsidRPr="002D2EC8">
        <w:rPr>
          <w:rFonts w:ascii="Times New Roman" w:hAnsi="Times New Roman" w:cs="Times New Roman"/>
          <w:sz w:val="22"/>
          <w:szCs w:val="22"/>
        </w:rPr>
        <w:t>threshold of 0.01</w:t>
      </w:r>
      <w:r w:rsidRPr="002D2EC8">
        <w:rPr>
          <w:rFonts w:ascii="Times New Roman" w:hAnsi="Times New Roman" w:cs="Times New Roman"/>
          <w:sz w:val="22"/>
          <w:szCs w:val="22"/>
        </w:rPr>
        <w:t xml:space="preserve"> to get outliers under local adaptation.</w:t>
      </w:r>
    </w:p>
    <w:p w14:paraId="42727605" w14:textId="2F6C07B6" w:rsidR="005C0F37" w:rsidRPr="002D2EC8" w:rsidRDefault="005C0F37"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Once done with th</w:t>
      </w:r>
      <w:r w:rsidR="0076158B">
        <w:rPr>
          <w:rFonts w:ascii="Times New Roman" w:hAnsi="Times New Roman" w:cs="Times New Roman"/>
          <w:sz w:val="22"/>
          <w:szCs w:val="22"/>
        </w:rPr>
        <w:t>at, we used</w:t>
      </w:r>
      <w:r w:rsidRPr="002D2EC8">
        <w:rPr>
          <w:rFonts w:ascii="Times New Roman" w:hAnsi="Times New Roman" w:cs="Times New Roman"/>
          <w:sz w:val="22"/>
          <w:szCs w:val="22"/>
        </w:rPr>
        <w:t xml:space="preserve"> the </w:t>
      </w:r>
      <w:r w:rsidRPr="002D2EC8">
        <w:rPr>
          <w:rFonts w:ascii="Times New Roman" w:hAnsi="Times New Roman" w:cs="Times New Roman"/>
          <w:i/>
          <w:sz w:val="22"/>
          <w:szCs w:val="22"/>
        </w:rPr>
        <w:t xml:space="preserve">P. trichocarpa </w:t>
      </w:r>
      <w:r w:rsidRPr="002D2EC8">
        <w:rPr>
          <w:rFonts w:ascii="Times New Roman" w:hAnsi="Times New Roman" w:cs="Times New Roman"/>
          <w:sz w:val="22"/>
          <w:szCs w:val="22"/>
        </w:rPr>
        <w:t>v3.0 annotation file</w:t>
      </w:r>
      <w:r w:rsidR="0076158B">
        <w:rPr>
          <w:rFonts w:ascii="Times New Roman" w:hAnsi="Times New Roman" w:cs="Times New Roman"/>
          <w:sz w:val="22"/>
          <w:szCs w:val="22"/>
        </w:rPr>
        <w:t xml:space="preserve"> to extract the functional information about the outliers</w:t>
      </w:r>
      <w:r w:rsidRPr="002D2EC8">
        <w:rPr>
          <w:rFonts w:ascii="Times New Roman" w:hAnsi="Times New Roman" w:cs="Times New Roman"/>
          <w:sz w:val="22"/>
          <w:szCs w:val="22"/>
        </w:rPr>
        <w:t>.</w:t>
      </w:r>
      <w:r w:rsidR="0076158B">
        <w:rPr>
          <w:rFonts w:ascii="Times New Roman" w:hAnsi="Times New Roman" w:cs="Times New Roman"/>
          <w:sz w:val="22"/>
          <w:szCs w:val="22"/>
        </w:rPr>
        <w:t xml:space="preserve"> The gene IDs and KEGG </w:t>
      </w:r>
      <w:r w:rsidR="00A3250B">
        <w:rPr>
          <w:rFonts w:ascii="Times New Roman" w:hAnsi="Times New Roman" w:cs="Times New Roman"/>
          <w:sz w:val="22"/>
          <w:szCs w:val="22"/>
        </w:rPr>
        <w:t>O</w:t>
      </w:r>
      <w:r w:rsidR="0076158B">
        <w:rPr>
          <w:rFonts w:ascii="Times New Roman" w:hAnsi="Times New Roman" w:cs="Times New Roman"/>
          <w:sz w:val="22"/>
          <w:szCs w:val="22"/>
        </w:rPr>
        <w:t xml:space="preserve">rthology IDs </w:t>
      </w:r>
      <w:r w:rsidR="00A92CB4">
        <w:rPr>
          <w:rFonts w:ascii="Times New Roman" w:hAnsi="Times New Roman" w:cs="Times New Roman"/>
          <w:sz w:val="22"/>
          <w:szCs w:val="22"/>
        </w:rPr>
        <w:fldChar w:fldCharType="begin"/>
      </w:r>
      <w:r w:rsidR="00A92CB4">
        <w:rPr>
          <w:rFonts w:ascii="Times New Roman" w:hAnsi="Times New Roman" w:cs="Times New Roman"/>
          <w:sz w:val="22"/>
          <w:szCs w:val="22"/>
        </w:rPr>
        <w:instrText xml:space="preserve"> ADDIN EN.CITE &lt;EndNote&gt;&lt;Cite&gt;&lt;Author&gt;Kanehisa&lt;/Author&gt;&lt;Year&gt;2016&lt;/Year&gt;&lt;RecNum&gt;339&lt;/RecNum&gt;&lt;DisplayText&gt;(Kanehisa et al., 2016)&lt;/DisplayText&gt;&lt;record&gt;&lt;rec-number&gt;339&lt;/rec-number&gt;&lt;foreign-keys&gt;&lt;key app="EN" db-id="tdzzrxv0yveat4evtvexttdxrt00wdaaz5df" timestamp="1471320630"&gt;339&lt;/key&gt;&lt;/foreign-keys&gt;&lt;ref-type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M.&lt;/author&gt;&lt;/authors&gt;&lt;/contributors&gt;&lt;auth-address&gt;Kyoto Univ, Inst Chem Res, Kyoto 6110011, Japan&amp;#xD;Fujitsu Kyushu Syst Ltd, Healthcare Solut Dept, Hakata Ku, Fukuoka 8120007, Japan&lt;/auth-address&gt;&lt;titles&gt;&lt;title&gt;KEGG as a reference resource for gene and protein annotation&lt;/title&gt;&lt;secondary-title&gt;Nucleic Acids Research&lt;/secondary-title&gt;&lt;alt-title&gt;Nucleic Acids Res&lt;/alt-title&gt;&lt;/titles&gt;&lt;periodical&gt;&lt;full-title&gt;Nucleic Acids Research&lt;/full-title&gt;&lt;abbr-1&gt;Nucleic Acids Res&lt;/abbr-1&gt;&lt;/periodical&gt;&lt;alt-periodical&gt;&lt;full-title&gt;Nucleic Acids Research&lt;/full-title&gt;&lt;abbr-1&gt;Nucleic Acids Res&lt;/abbr-1&gt;&lt;/alt-periodical&gt;&lt;pages&gt;D457-D462&lt;/pages&gt;&lt;volume&gt;44&lt;/volume&gt;&lt;number&gt;D1&lt;/number&gt;&lt;keywords&gt;&lt;keyword&gt;genome annotation&lt;/keyword&gt;&lt;keyword&gt;sequences&lt;/keyword&gt;&lt;/keywords&gt;&lt;dates&gt;&lt;year&gt;2016&lt;/year&gt;&lt;pub-dates&gt;&lt;date&gt;Jan 4&lt;/date&gt;&lt;/pub-dates&gt;&lt;/dates&gt;&lt;isbn&gt;0305-1048&lt;/isbn&gt;&lt;accession-num&gt;WOS:000371261700063&lt;/accession-num&gt;&lt;urls&gt;&lt;related-urls&gt;&lt;url&gt;&amp;lt;Go to ISI&amp;gt;://WOS:000371261700063&lt;/url&gt;&lt;/related-urls&gt;&lt;/urls&gt;&lt;electronic-resource-num&gt;10.1093/nar/gkv1070&lt;/electronic-resource-num&gt;&lt;language&gt;English&lt;/language&gt;&lt;/record&gt;&lt;/Cite&gt;&lt;/EndNote&gt;</w:instrText>
      </w:r>
      <w:r w:rsidR="00A92CB4">
        <w:rPr>
          <w:rFonts w:ascii="Times New Roman" w:hAnsi="Times New Roman" w:cs="Times New Roman"/>
          <w:sz w:val="22"/>
          <w:szCs w:val="22"/>
        </w:rPr>
        <w:fldChar w:fldCharType="separate"/>
      </w:r>
      <w:r w:rsidR="00A92CB4">
        <w:rPr>
          <w:rFonts w:ascii="Times New Roman" w:hAnsi="Times New Roman" w:cs="Times New Roman"/>
          <w:noProof/>
          <w:sz w:val="22"/>
          <w:szCs w:val="22"/>
        </w:rPr>
        <w:t>(Kanehisa et al., 2016)</w:t>
      </w:r>
      <w:r w:rsidR="00A92CB4">
        <w:rPr>
          <w:rFonts w:ascii="Times New Roman" w:hAnsi="Times New Roman" w:cs="Times New Roman"/>
          <w:sz w:val="22"/>
          <w:szCs w:val="22"/>
        </w:rPr>
        <w:fldChar w:fldCharType="end"/>
      </w:r>
      <w:r w:rsidR="00A92CB4">
        <w:rPr>
          <w:rFonts w:ascii="Times New Roman" w:hAnsi="Times New Roman" w:cs="Times New Roman"/>
          <w:sz w:val="22"/>
          <w:szCs w:val="22"/>
        </w:rPr>
        <w:t xml:space="preserve"> </w:t>
      </w:r>
      <w:r w:rsidR="0076158B">
        <w:rPr>
          <w:rFonts w:ascii="Times New Roman" w:hAnsi="Times New Roman" w:cs="Times New Roman"/>
          <w:sz w:val="22"/>
          <w:szCs w:val="22"/>
        </w:rPr>
        <w:t>were obtained to get functional information about the loci. Finally, we did over-representation analysis of the gene pathways</w:t>
      </w:r>
      <w:r w:rsidR="00245B93">
        <w:rPr>
          <w:rFonts w:ascii="Times New Roman" w:hAnsi="Times New Roman" w:cs="Times New Roman"/>
          <w:sz w:val="22"/>
          <w:szCs w:val="22"/>
        </w:rPr>
        <w:t xml:space="preserve"> </w:t>
      </w:r>
      <w:r w:rsidR="00DB2ABC">
        <w:rPr>
          <w:rFonts w:ascii="Times New Roman" w:hAnsi="Times New Roman" w:cs="Times New Roman"/>
          <w:sz w:val="22"/>
          <w:szCs w:val="22"/>
        </w:rPr>
        <w:fldChar w:fldCharType="begin"/>
      </w:r>
      <w:r w:rsidR="00DB2ABC">
        <w:rPr>
          <w:rFonts w:ascii="Times New Roman" w:hAnsi="Times New Roman" w:cs="Times New Roman"/>
          <w:sz w:val="22"/>
          <w:szCs w:val="22"/>
        </w:rPr>
        <w:instrText xml:space="preserve"> ADDIN EN.CITE &lt;EndNote&gt;&lt;Cite&gt;&lt;Author&gt;Hosack&lt;/Author&gt;&lt;Year&gt;2003&lt;/Year&gt;&lt;RecNum&gt;338&lt;/RecNum&gt;&lt;DisplayText&gt;(Hosack et al., 2003)&lt;/DisplayText&gt;&lt;record&gt;&lt;rec-number&gt;338&lt;/rec-number&gt;&lt;foreign-keys&gt;&lt;key app="EN" db-id="tdzzrxv0yveat4evtvexttdxrt00wdaaz5df" timestamp="1471320289"&gt;338&lt;/key&gt;&lt;/foreign-keys&gt;&lt;ref-type name="Journal Article"&gt;17&lt;/ref-type&gt;&lt;contributors&gt;&lt;authors&gt;&lt;author&gt;Hosack, D. A.&lt;/author&gt;&lt;author&gt;Dennis, G.&lt;/author&gt;&lt;author&gt;Sherman, B. T.&lt;/author&gt;&lt;author&gt;Lane, H. C.&lt;/author&gt;&lt;author&gt;Lempicki, R. A.&lt;/author&gt;&lt;/authors&gt;&lt;/contributors&gt;&lt;auth-address&gt;SAIC Frederick Inc, Lab Immunopathogenesis &amp;amp; Bioinformat, Frederick, MD 21702 USA&amp;#xD;NIAID, Clin &amp;amp; Mol Retrovirol Sect, NIH, Bethesda, MD 20892 USA&lt;/auth-address&gt;&lt;titles&gt;&lt;title&gt;Identifying biological themes within lists of genes with EASE&lt;/title&gt;&lt;secondary-title&gt;Genome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Biol&lt;/abbr-1&gt;&lt;/alt-periodical&gt;&lt;volume&gt;4&lt;/volume&gt;&lt;number&gt;10&lt;/number&gt;&lt;keywords&gt;&lt;keyword&gt;microarray data&lt;/keyword&gt;&lt;keyword&gt;expression&lt;/keyword&gt;&lt;keyword&gt;database&lt;/keyword&gt;&lt;keyword&gt;tool&lt;/keyword&gt;&lt;keyword&gt;resources&lt;/keyword&gt;&lt;keyword&gt;ontology&lt;/keyword&gt;&lt;keyword&gt;proteins&lt;/keyword&gt;&lt;keyword&gt;pathways&lt;/keyword&gt;&lt;keyword&gt;profile&lt;/keyword&gt;&lt;keyword&gt;genmapp&lt;/keyword&gt;&lt;/keywords&gt;&lt;dates&gt;&lt;year&gt;2003&lt;/year&gt;&lt;/dates&gt;&lt;isbn&gt;1465-6914&lt;/isbn&gt;&lt;accession-num&gt;WOS:000185675600015&lt;/accession-num&gt;&lt;urls&gt;&lt;related-urls&gt;&lt;url&gt;&amp;lt;Go to ISI&amp;gt;://WOS:000185675600015&lt;/url&gt;&lt;/related-urls&gt;&lt;/urls&gt;&lt;electronic-resource-num&gt;ARTN R70&amp;#xD;DOI 10.1186/gb-2003-4-10-r70&lt;/electronic-resource-num&gt;&lt;language&gt;English&lt;/language&gt;&lt;/record&gt;&lt;/Cite&gt;&lt;/EndNote&gt;</w:instrText>
      </w:r>
      <w:r w:rsidR="00DB2ABC">
        <w:rPr>
          <w:rFonts w:ascii="Times New Roman" w:hAnsi="Times New Roman" w:cs="Times New Roman"/>
          <w:sz w:val="22"/>
          <w:szCs w:val="22"/>
        </w:rPr>
        <w:fldChar w:fldCharType="separate"/>
      </w:r>
      <w:r w:rsidR="00DB2ABC">
        <w:rPr>
          <w:rFonts w:ascii="Times New Roman" w:hAnsi="Times New Roman" w:cs="Times New Roman"/>
          <w:noProof/>
          <w:sz w:val="22"/>
          <w:szCs w:val="22"/>
        </w:rPr>
        <w:t>(Hosack et al., 2003)</w:t>
      </w:r>
      <w:r w:rsidR="00DB2ABC">
        <w:rPr>
          <w:rFonts w:ascii="Times New Roman" w:hAnsi="Times New Roman" w:cs="Times New Roman"/>
          <w:sz w:val="22"/>
          <w:szCs w:val="22"/>
        </w:rPr>
        <w:fldChar w:fldCharType="end"/>
      </w:r>
      <w:r w:rsidR="0076158B">
        <w:rPr>
          <w:rFonts w:ascii="Times New Roman" w:hAnsi="Times New Roman" w:cs="Times New Roman"/>
          <w:sz w:val="22"/>
          <w:szCs w:val="22"/>
        </w:rPr>
        <w:t xml:space="preserve"> to gain an in depth understanding of the biological themes in our populations.</w:t>
      </w:r>
    </w:p>
    <w:p w14:paraId="796E8EB9" w14:textId="77777777" w:rsidR="00F82614" w:rsidRPr="002D2EC8" w:rsidRDefault="005B53A2" w:rsidP="002C03DC">
      <w:pPr>
        <w:pStyle w:val="Heading1"/>
        <w:spacing w:before="120" w:line="480" w:lineRule="auto"/>
        <w:rPr>
          <w:rFonts w:ascii="Times New Roman" w:hAnsi="Times New Roman" w:cs="Times New Roman"/>
          <w:color w:val="000000" w:themeColor="text1"/>
          <w:sz w:val="24"/>
          <w:szCs w:val="24"/>
        </w:rPr>
      </w:pPr>
      <w:r w:rsidRPr="002D2EC8">
        <w:rPr>
          <w:rFonts w:ascii="Times New Roman" w:hAnsi="Times New Roman" w:cs="Times New Roman"/>
          <w:color w:val="000000" w:themeColor="text1"/>
          <w:sz w:val="24"/>
          <w:szCs w:val="24"/>
        </w:rPr>
        <w:t>Results</w:t>
      </w:r>
    </w:p>
    <w:p w14:paraId="2E26057B" w14:textId="216653AF" w:rsidR="00196461" w:rsidRPr="002D2EC8" w:rsidRDefault="00E973B4" w:rsidP="002C03DC">
      <w:pPr>
        <w:pStyle w:val="Heading1"/>
        <w:spacing w:before="120" w:line="480" w:lineRule="auto"/>
        <w:rPr>
          <w:rFonts w:ascii="Times New Roman" w:hAnsi="Times New Roman" w:cs="Times New Roman"/>
          <w:color w:val="000000" w:themeColor="text1"/>
          <w:sz w:val="24"/>
          <w:szCs w:val="24"/>
        </w:rPr>
      </w:pPr>
      <w:r w:rsidRPr="002D2EC8">
        <w:rPr>
          <w:rFonts w:ascii="Times New Roman" w:hAnsi="Times New Roman" w:cs="Times New Roman"/>
          <w:color w:val="000000" w:themeColor="text1"/>
          <w:sz w:val="22"/>
          <w:szCs w:val="22"/>
        </w:rPr>
        <w:t>Genetic r</w:t>
      </w:r>
      <w:r w:rsidR="00196461" w:rsidRPr="002D2EC8">
        <w:rPr>
          <w:rFonts w:ascii="Times New Roman" w:hAnsi="Times New Roman" w:cs="Times New Roman"/>
          <w:color w:val="000000" w:themeColor="text1"/>
          <w:sz w:val="22"/>
          <w:szCs w:val="22"/>
        </w:rPr>
        <w:t>elationships between population</w:t>
      </w:r>
    </w:p>
    <w:p w14:paraId="4F088D77" w14:textId="1FDFCD9D" w:rsidR="00196461" w:rsidRPr="002D2EC8" w:rsidRDefault="00196461"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W</w:t>
      </w:r>
      <w:r w:rsidR="00983489" w:rsidRPr="002D2EC8">
        <w:rPr>
          <w:rFonts w:ascii="Times New Roman" w:hAnsi="Times New Roman" w:cs="Times New Roman"/>
          <w:sz w:val="22"/>
          <w:szCs w:val="22"/>
        </w:rPr>
        <w:t xml:space="preserve">e carried out principal component analysis (PCA) to determine the structure in the genetic diversity of our populations. The first two axes explained the most variation, (PC1 = 5.2% and </w:t>
      </w:r>
      <w:r w:rsidR="00983489" w:rsidRPr="002D2EC8">
        <w:rPr>
          <w:rFonts w:ascii="Times New Roman" w:hAnsi="Times New Roman" w:cs="Times New Roman"/>
          <w:sz w:val="22"/>
          <w:szCs w:val="22"/>
        </w:rPr>
        <w:lastRenderedPageBreak/>
        <w:t>PC2 = 3.3%), and were driven by</w:t>
      </w:r>
      <w:r w:rsidR="00F82614" w:rsidRPr="002D2EC8">
        <w:rPr>
          <w:rFonts w:ascii="Times New Roman" w:hAnsi="Times New Roman" w:cs="Times New Roman"/>
          <w:sz w:val="22"/>
          <w:szCs w:val="22"/>
        </w:rPr>
        <w:t xml:space="preserve"> </w:t>
      </w:r>
      <w:r w:rsidR="00983489" w:rsidRPr="002D2EC8">
        <w:rPr>
          <w:rFonts w:ascii="Times New Roman" w:hAnsi="Times New Roman" w:cs="Times New Roman"/>
          <w:sz w:val="22"/>
          <w:szCs w:val="22"/>
        </w:rPr>
        <w:t>latitudinal d</w:t>
      </w:r>
      <w:r w:rsidR="000F7304" w:rsidRPr="002D2EC8">
        <w:rPr>
          <w:rFonts w:ascii="Times New Roman" w:hAnsi="Times New Roman" w:cs="Times New Roman"/>
          <w:sz w:val="22"/>
          <w:szCs w:val="22"/>
        </w:rPr>
        <w:t xml:space="preserve">ifferences in the </w:t>
      </w:r>
      <w:r w:rsidR="00983489" w:rsidRPr="002D2EC8">
        <w:rPr>
          <w:rFonts w:ascii="Times New Roman" w:hAnsi="Times New Roman" w:cs="Times New Roman"/>
          <w:sz w:val="22"/>
          <w:szCs w:val="22"/>
        </w:rPr>
        <w:t xml:space="preserve">populations. </w:t>
      </w:r>
      <w:r w:rsidR="00F82614" w:rsidRPr="002D2EC8">
        <w:rPr>
          <w:rFonts w:ascii="Times New Roman" w:hAnsi="Times New Roman" w:cs="Times New Roman"/>
          <w:sz w:val="22"/>
          <w:szCs w:val="22"/>
        </w:rPr>
        <w:t>The</w:t>
      </w:r>
      <w:r w:rsidR="00F93E2D" w:rsidRPr="002D2EC8">
        <w:rPr>
          <w:rFonts w:ascii="Times New Roman" w:hAnsi="Times New Roman" w:cs="Times New Roman"/>
          <w:sz w:val="22"/>
          <w:szCs w:val="22"/>
        </w:rPr>
        <w:t xml:space="preserve"> Anchorage and Kodiak po</w:t>
      </w:r>
      <w:r w:rsidR="000F7304" w:rsidRPr="002D2EC8">
        <w:rPr>
          <w:rFonts w:ascii="Times New Roman" w:hAnsi="Times New Roman" w:cs="Times New Roman"/>
          <w:sz w:val="22"/>
          <w:szCs w:val="22"/>
        </w:rPr>
        <w:t>pulations clustered separately</w:t>
      </w:r>
      <w:r w:rsidR="00F93E2D" w:rsidRPr="002D2EC8">
        <w:rPr>
          <w:rFonts w:ascii="Times New Roman" w:hAnsi="Times New Roman" w:cs="Times New Roman"/>
          <w:sz w:val="22"/>
          <w:szCs w:val="22"/>
        </w:rPr>
        <w:t>, while rest of the populations displayed the continuous clinal variation</w:t>
      </w:r>
      <w:r w:rsidR="000F7304" w:rsidRPr="002D2EC8">
        <w:rPr>
          <w:rFonts w:ascii="Times New Roman" w:hAnsi="Times New Roman" w:cs="Times New Roman"/>
          <w:sz w:val="22"/>
          <w:szCs w:val="22"/>
        </w:rPr>
        <w:t xml:space="preserve">, with no geographical separation </w:t>
      </w:r>
      <w:r w:rsidR="00B55C22" w:rsidRPr="002D2EC8">
        <w:rPr>
          <w:rFonts w:ascii="Times New Roman" w:hAnsi="Times New Roman" w:cs="Times New Roman"/>
          <w:color w:val="FF0000"/>
          <w:sz w:val="22"/>
          <w:szCs w:val="22"/>
        </w:rPr>
        <w:t>(Fig. 2</w:t>
      </w:r>
      <w:r w:rsidR="000F7304" w:rsidRPr="002D2EC8">
        <w:rPr>
          <w:rFonts w:ascii="Times New Roman" w:hAnsi="Times New Roman" w:cs="Times New Roman"/>
          <w:color w:val="FF0000"/>
          <w:sz w:val="22"/>
          <w:szCs w:val="22"/>
        </w:rPr>
        <w:t>)</w:t>
      </w:r>
      <w:r w:rsidR="00F93E2D" w:rsidRPr="002D2EC8">
        <w:rPr>
          <w:rFonts w:ascii="Times New Roman" w:hAnsi="Times New Roman" w:cs="Times New Roman"/>
          <w:sz w:val="22"/>
          <w:szCs w:val="22"/>
        </w:rPr>
        <w:t>.</w:t>
      </w:r>
      <w:r w:rsidR="000F7304" w:rsidRPr="002D2EC8">
        <w:rPr>
          <w:rFonts w:ascii="Times New Roman" w:hAnsi="Times New Roman" w:cs="Times New Roman"/>
          <w:sz w:val="22"/>
          <w:szCs w:val="22"/>
        </w:rPr>
        <w:t xml:space="preserve"> </w:t>
      </w:r>
      <w:r w:rsidR="00E761E2" w:rsidRPr="002D2EC8">
        <w:rPr>
          <w:rFonts w:ascii="Times New Roman" w:hAnsi="Times New Roman" w:cs="Times New Roman"/>
          <w:sz w:val="22"/>
          <w:szCs w:val="22"/>
        </w:rPr>
        <w:t xml:space="preserve">This suggests of the geographical isolation of the Alaskan populations, and very high gene-flow (both direct and indirect) and sharing of alleles between the rest of the samples. </w:t>
      </w:r>
    </w:p>
    <w:p w14:paraId="2C288BC7" w14:textId="09C536AE" w:rsidR="00E761E2" w:rsidRPr="002D2EC8" w:rsidRDefault="00E761E2"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In order to further understand the population st</w:t>
      </w:r>
      <w:r w:rsidR="006A5754" w:rsidRPr="002D2EC8">
        <w:rPr>
          <w:rFonts w:ascii="Times New Roman" w:hAnsi="Times New Roman" w:cs="Times New Roman"/>
          <w:sz w:val="22"/>
          <w:szCs w:val="22"/>
        </w:rPr>
        <w:t xml:space="preserve">ructure, we ran the maximum likelihood based clustering algorithm ADMIXTURE </w:t>
      </w:r>
      <w:r w:rsidR="006A5754" w:rsidRPr="002D2EC8">
        <w:rPr>
          <w:rFonts w:ascii="Times New Roman" w:hAnsi="Times New Roman" w:cs="Times New Roman"/>
          <w:sz w:val="22"/>
          <w:szCs w:val="22"/>
        </w:rPr>
        <w:fldChar w:fldCharType="begin"/>
      </w:r>
      <w:r w:rsidR="006A5754" w:rsidRPr="002D2EC8">
        <w:rPr>
          <w:rFonts w:ascii="Times New Roman" w:hAnsi="Times New Roman" w:cs="Times New Roman"/>
          <w:sz w:val="22"/>
          <w:szCs w:val="22"/>
        </w:rPr>
        <w:instrText xml:space="preserve"> ADDIN EN.CITE &lt;EndNote&gt;&lt;Cite&gt;&lt;Author&gt;Alexander&lt;/Author&gt;&lt;Year&gt;2009&lt;/Year&gt;&lt;RecNum&gt;54&lt;/RecNum&gt;&lt;DisplayText&gt;(Alexander et al., 2009)&lt;/DisplayText&gt;&lt;record&gt;&lt;rec-number&gt;54&lt;/rec-number&gt;&lt;foreign-keys&gt;&lt;key app="EN" db-id="tdzzrxv0yveat4evtvexttdxrt00wdaaz5df" timestamp="1440742150"&gt;54&lt;/key&gt;&lt;/foreign-keys&gt;&lt;ref-type name="Journal Article"&gt;17&lt;/ref-type&gt;&lt;contributors&gt;&lt;authors&gt;&lt;author&gt;Alexander, D. H.&lt;/author&gt;&lt;author&gt;Novembre, J.&lt;/author&gt;&lt;author&gt;Lange, K.&lt;/author&gt;&lt;/authors&gt;&lt;/contributors&gt;&lt;auth-address&gt;Department of Biomathematics, University of California at Los Angeles, Los Angeles, California 90095, USA. dalexander@ucla.edu&lt;/auth-address&gt;&lt;titles&gt;&lt;title&gt;Fast model-based estimation of ancestry in unrelated individuals&lt;/title&gt;&lt;secondary-title&gt;Genome Res&lt;/secondary-title&gt;&lt;alt-title&gt;Genome research&lt;/alt-title&gt;&lt;/titles&gt;&lt;periodical&gt;&lt;full-title&gt;Genome Res&lt;/full-title&gt;&lt;abbr-1&gt;Genome research&lt;/abbr-1&gt;&lt;/periodical&gt;&lt;alt-periodical&gt;&lt;full-title&gt;Genome Res&lt;/full-title&gt;&lt;abbr-1&gt;Genome research&lt;/abbr-1&gt;&lt;/alt-periodical&gt;&lt;pages&gt;1655-64&lt;/pages&gt;&lt;volume&gt;19&lt;/volume&gt;&lt;number&gt;9&lt;/number&gt;&lt;keywords&gt;&lt;keyword&gt;*Algorithms&lt;/keyword&gt;&lt;keyword&gt;Computational Biology&lt;/keyword&gt;&lt;keyword&gt;Europe/ethnology&lt;/keyword&gt;&lt;keyword&gt;Gene Frequency&lt;/keyword&gt;&lt;keyword&gt;Genetic Association Studies&lt;/keyword&gt;&lt;keyword&gt;*Genetics, Population&lt;/keyword&gt;&lt;keyword&gt;Genotype&lt;/keyword&gt;&lt;keyword&gt;Humans&lt;/keyword&gt;&lt;keyword&gt;Inflammatory Bowel Diseases/ethnology/genetics&lt;/keyword&gt;&lt;keyword&gt;Jews/ethnology&lt;/keyword&gt;&lt;keyword&gt;Likelihood Functions&lt;/keyword&gt;&lt;keyword&gt;Models, Genetic&lt;/keyword&gt;&lt;keyword&gt;Polymorphism, Single Nucleotide&lt;/keyword&gt;&lt;keyword&gt;*Software&lt;/keyword&gt;&lt;keyword&gt;Time Factors&lt;/keyword&gt;&lt;/keywords&gt;&lt;dates&gt;&lt;year&gt;2009&lt;/year&gt;&lt;pub-dates&gt;&lt;date&gt;Sep&lt;/date&gt;&lt;/pub-dates&gt;&lt;/dates&gt;&lt;isbn&gt;1549-5469 (Electronic)&amp;#xD;1088-9051 (Linking)&lt;/isbn&gt;&lt;accession-num&gt;19648217&lt;/accession-num&gt;&lt;urls&gt;&lt;related-urls&gt;&lt;url&gt;http://www.ncbi.nlm.nih.gov/pubmed/19648217&lt;/url&gt;&lt;/related-urls&gt;&lt;/urls&gt;&lt;custom2&gt;2752134&lt;/custom2&gt;&lt;electronic-resource-num&gt;10.1101/gr.094052.109&lt;/electronic-resource-num&gt;&lt;/record&gt;&lt;/Cite&gt;&lt;/EndNote&gt;</w:instrText>
      </w:r>
      <w:r w:rsidR="006A5754" w:rsidRPr="002D2EC8">
        <w:rPr>
          <w:rFonts w:ascii="Times New Roman" w:hAnsi="Times New Roman" w:cs="Times New Roman"/>
          <w:sz w:val="22"/>
          <w:szCs w:val="22"/>
        </w:rPr>
        <w:fldChar w:fldCharType="separate"/>
      </w:r>
      <w:r w:rsidR="006A5754" w:rsidRPr="002D2EC8">
        <w:rPr>
          <w:rFonts w:ascii="Times New Roman" w:hAnsi="Times New Roman" w:cs="Times New Roman"/>
          <w:noProof/>
          <w:sz w:val="22"/>
          <w:szCs w:val="22"/>
        </w:rPr>
        <w:t>(Alexander et al., 2009)</w:t>
      </w:r>
      <w:r w:rsidR="006A5754" w:rsidRPr="002D2EC8">
        <w:rPr>
          <w:rFonts w:ascii="Times New Roman" w:hAnsi="Times New Roman" w:cs="Times New Roman"/>
          <w:sz w:val="22"/>
          <w:szCs w:val="22"/>
        </w:rPr>
        <w:fldChar w:fldCharType="end"/>
      </w:r>
      <w:r w:rsidR="006A5754" w:rsidRPr="002D2EC8">
        <w:rPr>
          <w:rFonts w:ascii="Times New Roman" w:hAnsi="Times New Roman" w:cs="Times New Roman"/>
          <w:sz w:val="22"/>
          <w:szCs w:val="22"/>
        </w:rPr>
        <w:t xml:space="preserve"> on our samples</w:t>
      </w:r>
      <w:r w:rsidR="00DB5E08" w:rsidRPr="002D2EC8">
        <w:rPr>
          <w:rFonts w:ascii="Times New Roman" w:hAnsi="Times New Roman" w:cs="Times New Roman"/>
          <w:sz w:val="22"/>
          <w:szCs w:val="22"/>
        </w:rPr>
        <w:t xml:space="preserve"> with outgroups</w:t>
      </w:r>
      <w:r w:rsidR="006A5754" w:rsidRPr="002D2EC8">
        <w:rPr>
          <w:rFonts w:ascii="Times New Roman" w:hAnsi="Times New Roman" w:cs="Times New Roman"/>
          <w:sz w:val="22"/>
          <w:szCs w:val="22"/>
        </w:rPr>
        <w:t xml:space="preserve">. This method considers each sample’s genome to have originated from some hypothetical number (K) of ancestral populations, and then runs the unsupervised clustering algorithm to assign the proportion of genetic ancestry to each of these ancestral populations. We ran K = 2 through K = 13 admixture runs, and used the consistency between the runs and </w:t>
      </w:r>
      <w:r w:rsidR="003F7D7B" w:rsidRPr="002D2EC8">
        <w:rPr>
          <w:rFonts w:ascii="Times New Roman" w:hAnsi="Times New Roman" w:cs="Times New Roman"/>
          <w:sz w:val="22"/>
          <w:szCs w:val="22"/>
        </w:rPr>
        <w:t>ADMIXTURE’s cross-validation to determine best K for our d</w:t>
      </w:r>
      <w:r w:rsidR="00DB5E08" w:rsidRPr="002D2EC8">
        <w:rPr>
          <w:rFonts w:ascii="Times New Roman" w:hAnsi="Times New Roman" w:cs="Times New Roman"/>
          <w:sz w:val="22"/>
          <w:szCs w:val="22"/>
        </w:rPr>
        <w:t xml:space="preserve">ataset. K = 8 run had lowest cross-validation error, and showed the closer relationship of Anchorage and Kodiak populations to </w:t>
      </w:r>
      <w:r w:rsidR="00DB5E08" w:rsidRPr="002D2EC8">
        <w:rPr>
          <w:rFonts w:ascii="Times New Roman" w:hAnsi="Times New Roman" w:cs="Times New Roman"/>
          <w:i/>
          <w:sz w:val="22"/>
          <w:szCs w:val="22"/>
        </w:rPr>
        <w:t>P. balsamifera</w:t>
      </w:r>
      <w:r w:rsidR="002D2EC8">
        <w:rPr>
          <w:rFonts w:ascii="Times New Roman" w:hAnsi="Times New Roman" w:cs="Times New Roman"/>
          <w:sz w:val="22"/>
          <w:szCs w:val="22"/>
        </w:rPr>
        <w:t xml:space="preserve"> (balsam poplar)</w:t>
      </w:r>
      <w:r w:rsidR="00DC6C19" w:rsidRPr="002D2EC8">
        <w:rPr>
          <w:rFonts w:ascii="Times New Roman" w:hAnsi="Times New Roman" w:cs="Times New Roman"/>
          <w:sz w:val="22"/>
          <w:szCs w:val="22"/>
        </w:rPr>
        <w:t xml:space="preserve"> </w:t>
      </w:r>
      <w:r w:rsidR="00DC6C19" w:rsidRPr="002D2EC8">
        <w:rPr>
          <w:rFonts w:ascii="Times New Roman" w:hAnsi="Times New Roman" w:cs="Times New Roman"/>
          <w:color w:val="FF0000"/>
          <w:sz w:val="22"/>
          <w:szCs w:val="22"/>
        </w:rPr>
        <w:t>(</w:t>
      </w:r>
      <w:r w:rsidR="00B55C22" w:rsidRPr="002D2EC8">
        <w:rPr>
          <w:rFonts w:ascii="Times New Roman" w:hAnsi="Times New Roman" w:cs="Times New Roman"/>
          <w:color w:val="FF0000"/>
          <w:sz w:val="22"/>
          <w:szCs w:val="22"/>
        </w:rPr>
        <w:t>Fig. 3</w:t>
      </w:r>
      <w:r w:rsidR="00DA36E2">
        <w:rPr>
          <w:rFonts w:ascii="Times New Roman" w:hAnsi="Times New Roman" w:cs="Times New Roman"/>
          <w:color w:val="FF0000"/>
          <w:sz w:val="22"/>
          <w:szCs w:val="22"/>
        </w:rPr>
        <w:t>, and Fig. S1</w:t>
      </w:r>
      <w:r w:rsidR="00DC6C19" w:rsidRPr="002D2EC8">
        <w:rPr>
          <w:rFonts w:ascii="Times New Roman" w:hAnsi="Times New Roman" w:cs="Times New Roman"/>
          <w:color w:val="FF0000"/>
          <w:sz w:val="22"/>
          <w:szCs w:val="22"/>
        </w:rPr>
        <w:t>)</w:t>
      </w:r>
      <w:r w:rsidR="00DB5E08" w:rsidRPr="002D2EC8">
        <w:rPr>
          <w:rFonts w:ascii="Times New Roman" w:hAnsi="Times New Roman" w:cs="Times New Roman"/>
          <w:sz w:val="22"/>
          <w:szCs w:val="22"/>
        </w:rPr>
        <w:t xml:space="preserve">. </w:t>
      </w:r>
      <w:r w:rsidR="00DC6C19" w:rsidRPr="002D2EC8">
        <w:rPr>
          <w:rFonts w:ascii="Times New Roman" w:hAnsi="Times New Roman" w:cs="Times New Roman"/>
          <w:sz w:val="22"/>
          <w:szCs w:val="22"/>
        </w:rPr>
        <w:t xml:space="preserve">Other outgroups did not show any admixture with the trichocarpa samples. </w:t>
      </w:r>
      <w:r w:rsidR="00DB5E08" w:rsidRPr="002D2EC8">
        <w:rPr>
          <w:rFonts w:ascii="Times New Roman" w:hAnsi="Times New Roman" w:cs="Times New Roman"/>
          <w:sz w:val="22"/>
          <w:szCs w:val="22"/>
        </w:rPr>
        <w:t>This was not sur</w:t>
      </w:r>
      <w:r w:rsidR="00DC6C19" w:rsidRPr="002D2EC8">
        <w:rPr>
          <w:rFonts w:ascii="Times New Roman" w:hAnsi="Times New Roman" w:cs="Times New Roman"/>
          <w:sz w:val="22"/>
          <w:szCs w:val="22"/>
        </w:rPr>
        <w:t>prising because trichocarpa</w:t>
      </w:r>
      <w:r w:rsidR="00DB5E08" w:rsidRPr="002D2EC8">
        <w:rPr>
          <w:rFonts w:ascii="Times New Roman" w:hAnsi="Times New Roman" w:cs="Times New Roman"/>
          <w:sz w:val="22"/>
          <w:szCs w:val="22"/>
        </w:rPr>
        <w:t xml:space="preserve"> is known t</w:t>
      </w:r>
      <w:r w:rsidR="00DC6C19" w:rsidRPr="002D2EC8">
        <w:rPr>
          <w:rFonts w:ascii="Times New Roman" w:hAnsi="Times New Roman" w:cs="Times New Roman"/>
          <w:sz w:val="22"/>
          <w:szCs w:val="22"/>
        </w:rPr>
        <w:t>o hybridize with balsam poplar, while other outgroups are either reproductively isolated (</w:t>
      </w:r>
      <w:r w:rsidR="00DC6C19" w:rsidRPr="002D2EC8">
        <w:rPr>
          <w:rFonts w:ascii="Times New Roman" w:hAnsi="Times New Roman" w:cs="Times New Roman"/>
          <w:i/>
          <w:sz w:val="22"/>
          <w:szCs w:val="22"/>
        </w:rPr>
        <w:t>P. tremula</w:t>
      </w:r>
      <w:r w:rsidR="00DC6C19" w:rsidRPr="002D2EC8">
        <w:rPr>
          <w:rFonts w:ascii="Times New Roman" w:hAnsi="Times New Roman" w:cs="Times New Roman"/>
          <w:sz w:val="22"/>
          <w:szCs w:val="22"/>
        </w:rPr>
        <w:t xml:space="preserve"> and </w:t>
      </w:r>
      <w:r w:rsidR="00DC6C19" w:rsidRPr="002D2EC8">
        <w:rPr>
          <w:rFonts w:ascii="Times New Roman" w:hAnsi="Times New Roman" w:cs="Times New Roman"/>
          <w:i/>
          <w:sz w:val="22"/>
          <w:szCs w:val="22"/>
        </w:rPr>
        <w:t>P. tremuloides</w:t>
      </w:r>
      <w:r w:rsidR="00DC6C19" w:rsidRPr="002D2EC8">
        <w:rPr>
          <w:rFonts w:ascii="Times New Roman" w:hAnsi="Times New Roman" w:cs="Times New Roman"/>
          <w:sz w:val="22"/>
          <w:szCs w:val="22"/>
        </w:rPr>
        <w:t>) or not known to hybridize with trichocarpa in this range (</w:t>
      </w:r>
      <w:r w:rsidR="00DC6C19" w:rsidRPr="002D2EC8">
        <w:rPr>
          <w:rFonts w:ascii="Times New Roman" w:hAnsi="Times New Roman" w:cs="Times New Roman"/>
          <w:i/>
          <w:sz w:val="22"/>
          <w:szCs w:val="22"/>
        </w:rPr>
        <w:t>P. deltoides</w:t>
      </w:r>
      <w:r w:rsidR="00B94AB7">
        <w:rPr>
          <w:rFonts w:ascii="Times New Roman" w:hAnsi="Times New Roman" w:cs="Times New Roman"/>
          <w:sz w:val="22"/>
          <w:szCs w:val="22"/>
        </w:rPr>
        <w:t xml:space="preserve"> and </w:t>
      </w:r>
      <w:r w:rsidR="00B94AB7">
        <w:rPr>
          <w:rFonts w:ascii="Times New Roman" w:hAnsi="Times New Roman" w:cs="Times New Roman"/>
          <w:i/>
          <w:sz w:val="22"/>
          <w:szCs w:val="22"/>
        </w:rPr>
        <w:t>P. fermontii</w:t>
      </w:r>
      <w:r w:rsidR="00DC6C19" w:rsidRPr="002D2EC8">
        <w:rPr>
          <w:rFonts w:ascii="Times New Roman" w:hAnsi="Times New Roman" w:cs="Times New Roman"/>
          <w:sz w:val="22"/>
          <w:szCs w:val="22"/>
        </w:rPr>
        <w:t>). Moreover, just like PCA, ADMIXTURE assigned Anchorage and Kodiak populations into a separate cluster, again representing geographic isolation of these population</w:t>
      </w:r>
      <w:r w:rsidR="00D12AB7" w:rsidRPr="002D2EC8">
        <w:rPr>
          <w:rFonts w:ascii="Times New Roman" w:hAnsi="Times New Roman" w:cs="Times New Roman"/>
          <w:sz w:val="22"/>
          <w:szCs w:val="22"/>
        </w:rPr>
        <w:t>s</w:t>
      </w:r>
      <w:r w:rsidR="00DC6C19" w:rsidRPr="002D2EC8">
        <w:rPr>
          <w:rFonts w:ascii="Times New Roman" w:hAnsi="Times New Roman" w:cs="Times New Roman"/>
          <w:sz w:val="22"/>
          <w:szCs w:val="22"/>
        </w:rPr>
        <w:t xml:space="preserve"> from rest of the samples. </w:t>
      </w:r>
      <w:r w:rsidR="00F74030" w:rsidRPr="002D2EC8">
        <w:rPr>
          <w:rFonts w:ascii="Times New Roman" w:hAnsi="Times New Roman" w:cs="Times New Roman"/>
          <w:sz w:val="22"/>
          <w:szCs w:val="22"/>
        </w:rPr>
        <w:t>Populations from British Columbia</w:t>
      </w:r>
      <w:r w:rsidR="00D12AB7" w:rsidRPr="002D2EC8">
        <w:rPr>
          <w:rFonts w:ascii="Times New Roman" w:hAnsi="Times New Roman" w:cs="Times New Roman"/>
          <w:sz w:val="22"/>
          <w:szCs w:val="22"/>
        </w:rPr>
        <w:t>, Canada (BC)</w:t>
      </w:r>
      <w:r w:rsidR="00F74030" w:rsidRPr="002D2EC8">
        <w:rPr>
          <w:rFonts w:ascii="Times New Roman" w:hAnsi="Times New Roman" w:cs="Times New Roman"/>
          <w:sz w:val="22"/>
          <w:szCs w:val="22"/>
        </w:rPr>
        <w:t xml:space="preserve"> and Washington state </w:t>
      </w:r>
      <w:r w:rsidR="00D12AB7" w:rsidRPr="002D2EC8">
        <w:rPr>
          <w:rFonts w:ascii="Times New Roman" w:hAnsi="Times New Roman" w:cs="Times New Roman"/>
          <w:sz w:val="22"/>
          <w:szCs w:val="22"/>
        </w:rPr>
        <w:t xml:space="preserve">(WA) </w:t>
      </w:r>
      <w:r w:rsidR="00F74030" w:rsidRPr="002D2EC8">
        <w:rPr>
          <w:rFonts w:ascii="Times New Roman" w:hAnsi="Times New Roman" w:cs="Times New Roman"/>
          <w:sz w:val="22"/>
          <w:szCs w:val="22"/>
        </w:rPr>
        <w:t xml:space="preserve">were assigned to </w:t>
      </w:r>
      <w:r w:rsidR="00D12AB7" w:rsidRPr="002D2EC8">
        <w:rPr>
          <w:rFonts w:ascii="Times New Roman" w:hAnsi="Times New Roman" w:cs="Times New Roman"/>
          <w:sz w:val="22"/>
          <w:szCs w:val="22"/>
        </w:rPr>
        <w:t xml:space="preserve">a one big cluster suggesting extensive gene-flow between these samples. Unlike the populations from BC and WA, southern samples were assigned to three distinct clusters, which represented assortative mating and some sort of isolation between these populations from rest of the samples. </w:t>
      </w:r>
    </w:p>
    <w:p w14:paraId="586D8CA2" w14:textId="1DA3EF1C" w:rsidR="008435B6" w:rsidRPr="002D2EC8" w:rsidRDefault="008435B6"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t>Following the PCA and admixture, we u</w:t>
      </w:r>
      <w:r w:rsidR="003C7397" w:rsidRPr="002D2EC8">
        <w:rPr>
          <w:rFonts w:ascii="Times New Roman" w:hAnsi="Times New Roman" w:cs="Times New Roman"/>
          <w:sz w:val="22"/>
          <w:szCs w:val="22"/>
        </w:rPr>
        <w:t>sed our</w:t>
      </w:r>
      <w:r w:rsidRPr="002D2EC8">
        <w:rPr>
          <w:rFonts w:ascii="Times New Roman" w:hAnsi="Times New Roman" w:cs="Times New Roman"/>
          <w:sz w:val="22"/>
          <w:szCs w:val="22"/>
        </w:rPr>
        <w:t xml:space="preserve"> knowledge of geography </w:t>
      </w:r>
      <w:r w:rsidR="003C7397" w:rsidRPr="002D2EC8">
        <w:rPr>
          <w:rFonts w:ascii="Times New Roman" w:hAnsi="Times New Roman" w:cs="Times New Roman"/>
          <w:sz w:val="22"/>
          <w:szCs w:val="22"/>
        </w:rPr>
        <w:t xml:space="preserve">of the samples </w:t>
      </w:r>
      <w:r w:rsidRPr="002D2EC8">
        <w:rPr>
          <w:rFonts w:ascii="Times New Roman" w:hAnsi="Times New Roman" w:cs="Times New Roman"/>
          <w:sz w:val="22"/>
          <w:szCs w:val="22"/>
        </w:rPr>
        <w:t xml:space="preserve">and the results of assignment </w:t>
      </w:r>
      <w:r w:rsidR="003C7397" w:rsidRPr="002D2EC8">
        <w:rPr>
          <w:rFonts w:ascii="Times New Roman" w:hAnsi="Times New Roman" w:cs="Times New Roman"/>
          <w:sz w:val="22"/>
          <w:szCs w:val="22"/>
        </w:rPr>
        <w:t xml:space="preserve">tests to divide our populations into ten distinct groups. Since demographic history </w:t>
      </w:r>
      <w:r w:rsidR="00ED7B9F" w:rsidRPr="002D2EC8">
        <w:rPr>
          <w:rFonts w:ascii="Times New Roman" w:hAnsi="Times New Roman" w:cs="Times New Roman"/>
          <w:sz w:val="22"/>
          <w:szCs w:val="22"/>
        </w:rPr>
        <w:t xml:space="preserve">in trees </w:t>
      </w:r>
      <w:r w:rsidR="003C7397" w:rsidRPr="002D2EC8">
        <w:rPr>
          <w:rFonts w:ascii="Times New Roman" w:hAnsi="Times New Roman" w:cs="Times New Roman"/>
          <w:sz w:val="22"/>
          <w:szCs w:val="22"/>
        </w:rPr>
        <w:t xml:space="preserve">is predominantly affected by post-glacial migration events and long distance </w:t>
      </w:r>
      <w:r w:rsidR="003C7397" w:rsidRPr="002D2EC8">
        <w:rPr>
          <w:rFonts w:ascii="Times New Roman" w:hAnsi="Times New Roman" w:cs="Times New Roman"/>
          <w:sz w:val="22"/>
          <w:szCs w:val="22"/>
        </w:rPr>
        <w:lastRenderedPageBreak/>
        <w:t>dispersal followed by isolation</w:t>
      </w:r>
      <w:r w:rsidR="00ED7B9F" w:rsidRPr="002D2EC8">
        <w:rPr>
          <w:rFonts w:ascii="Times New Roman" w:hAnsi="Times New Roman" w:cs="Times New Roman"/>
          <w:sz w:val="22"/>
          <w:szCs w:val="22"/>
        </w:rPr>
        <w:t xml:space="preserve"> </w:t>
      </w:r>
      <w:r w:rsidR="00ED7B9F" w:rsidRPr="002D2EC8">
        <w:rPr>
          <w:rFonts w:ascii="Times New Roman" w:hAnsi="Times New Roman" w:cs="Times New Roman"/>
          <w:sz w:val="22"/>
          <w:szCs w:val="22"/>
        </w:rPr>
        <w:fldChar w:fldCharType="begin">
          <w:fldData xml:space="preserve">PEVuZE5vdGU+PENpdGU+PEF1dGhvcj5TYXZvbGFpbmVuPC9BdXRob3I+PFllYXI+MjAwNzwvWWVh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==
</w:fldData>
        </w:fldChar>
      </w:r>
      <w:r w:rsidR="00ED7B9F" w:rsidRPr="002D2EC8">
        <w:rPr>
          <w:rFonts w:ascii="Times New Roman" w:hAnsi="Times New Roman" w:cs="Times New Roman"/>
          <w:sz w:val="22"/>
          <w:szCs w:val="22"/>
        </w:rPr>
        <w:instrText xml:space="preserve"> ADDIN EN.CITE </w:instrText>
      </w:r>
      <w:r w:rsidR="00ED7B9F" w:rsidRPr="002D2EC8">
        <w:rPr>
          <w:rFonts w:ascii="Times New Roman" w:hAnsi="Times New Roman" w:cs="Times New Roman"/>
          <w:sz w:val="22"/>
          <w:szCs w:val="22"/>
        </w:rPr>
        <w:fldChar w:fldCharType="begin">
          <w:fldData xml:space="preserve">PEVuZE5vdGU+PENpdGU+PEF1dGhvcj5TYXZvbGFpbmVuPC9BdXRob3I+PFllYXI+MjAwNzwvWWVh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==
</w:fldData>
        </w:fldChar>
      </w:r>
      <w:r w:rsidR="00ED7B9F" w:rsidRPr="002D2EC8">
        <w:rPr>
          <w:rFonts w:ascii="Times New Roman" w:hAnsi="Times New Roman" w:cs="Times New Roman"/>
          <w:sz w:val="22"/>
          <w:szCs w:val="22"/>
        </w:rPr>
        <w:instrText xml:space="preserve"> ADDIN EN.CITE.DATA </w:instrText>
      </w:r>
      <w:r w:rsidR="00ED7B9F" w:rsidRPr="002D2EC8">
        <w:rPr>
          <w:rFonts w:ascii="Times New Roman" w:hAnsi="Times New Roman" w:cs="Times New Roman"/>
          <w:sz w:val="22"/>
          <w:szCs w:val="22"/>
        </w:rPr>
      </w:r>
      <w:r w:rsidR="00ED7B9F" w:rsidRPr="002D2EC8">
        <w:rPr>
          <w:rFonts w:ascii="Times New Roman" w:hAnsi="Times New Roman" w:cs="Times New Roman"/>
          <w:sz w:val="22"/>
          <w:szCs w:val="22"/>
        </w:rPr>
        <w:fldChar w:fldCharType="end"/>
      </w:r>
      <w:r w:rsidR="00ED7B9F" w:rsidRPr="002D2EC8">
        <w:rPr>
          <w:rFonts w:ascii="Times New Roman" w:hAnsi="Times New Roman" w:cs="Times New Roman"/>
          <w:sz w:val="22"/>
          <w:szCs w:val="22"/>
        </w:rPr>
      </w:r>
      <w:r w:rsidR="00ED7B9F" w:rsidRPr="002D2EC8">
        <w:rPr>
          <w:rFonts w:ascii="Times New Roman" w:hAnsi="Times New Roman" w:cs="Times New Roman"/>
          <w:sz w:val="22"/>
          <w:szCs w:val="22"/>
        </w:rPr>
        <w:fldChar w:fldCharType="separate"/>
      </w:r>
      <w:r w:rsidR="00ED7B9F" w:rsidRPr="002D2EC8">
        <w:rPr>
          <w:rFonts w:ascii="Times New Roman" w:hAnsi="Times New Roman" w:cs="Times New Roman"/>
          <w:noProof/>
          <w:sz w:val="22"/>
          <w:szCs w:val="22"/>
        </w:rPr>
        <w:t>(Savolainen et al., 2007, Excoffier et al., 2009)</w:t>
      </w:r>
      <w:r w:rsidR="00ED7B9F" w:rsidRPr="002D2EC8">
        <w:rPr>
          <w:rFonts w:ascii="Times New Roman" w:hAnsi="Times New Roman" w:cs="Times New Roman"/>
          <w:sz w:val="22"/>
          <w:szCs w:val="22"/>
        </w:rPr>
        <w:fldChar w:fldCharType="end"/>
      </w:r>
      <w:r w:rsidR="003C7397" w:rsidRPr="002D2EC8">
        <w:rPr>
          <w:rFonts w:ascii="Times New Roman" w:hAnsi="Times New Roman" w:cs="Times New Roman"/>
          <w:sz w:val="22"/>
          <w:szCs w:val="22"/>
        </w:rPr>
        <w:t xml:space="preserve">, it made more sense to use both latitudinal and elevation information along with population structure results to split our populations into distinct groups. These groups were named based on their location and origin of the samples and the names are: Anchorage (AK), Kodiak (KD), Northern B.C. (NBC), Central B.C. (CBC), Coquihalla (CQ), Southern B.C. (SBC), Northern U.S. (NUS), Greenwood (GW), Oregon (OR), Sierras (CA). </w:t>
      </w:r>
      <w:r w:rsidR="00F23585">
        <w:rPr>
          <w:rFonts w:ascii="Times New Roman" w:hAnsi="Times New Roman" w:cs="Times New Roman"/>
          <w:sz w:val="22"/>
          <w:szCs w:val="22"/>
        </w:rPr>
        <w:t xml:space="preserve">Please </w:t>
      </w:r>
      <w:r w:rsidR="003C019D" w:rsidRPr="002D2EC8">
        <w:rPr>
          <w:rFonts w:ascii="Times New Roman" w:hAnsi="Times New Roman" w:cs="Times New Roman"/>
          <w:sz w:val="22"/>
          <w:szCs w:val="22"/>
        </w:rPr>
        <w:t xml:space="preserve">refer to supplementary information </w:t>
      </w:r>
      <w:r w:rsidR="003C019D" w:rsidRPr="002D2EC8">
        <w:rPr>
          <w:rFonts w:ascii="Times New Roman" w:hAnsi="Times New Roman" w:cs="Times New Roman"/>
          <w:color w:val="FF0000"/>
          <w:sz w:val="22"/>
          <w:szCs w:val="22"/>
        </w:rPr>
        <w:t>(File S1)</w:t>
      </w:r>
      <w:r w:rsidR="003C019D" w:rsidRPr="002D2EC8">
        <w:rPr>
          <w:rFonts w:ascii="Times New Roman" w:hAnsi="Times New Roman" w:cs="Times New Roman"/>
          <w:sz w:val="22"/>
          <w:szCs w:val="22"/>
        </w:rPr>
        <w:t xml:space="preserve"> for more detailed information about the samples</w:t>
      </w:r>
      <w:r w:rsidR="00F23585">
        <w:rPr>
          <w:rFonts w:ascii="Times New Roman" w:hAnsi="Times New Roman" w:cs="Times New Roman"/>
          <w:sz w:val="22"/>
          <w:szCs w:val="22"/>
        </w:rPr>
        <w:t xml:space="preserve"> and populations</w:t>
      </w:r>
      <w:r w:rsidR="003C019D" w:rsidRPr="002D2EC8">
        <w:rPr>
          <w:rFonts w:ascii="Times New Roman" w:hAnsi="Times New Roman" w:cs="Times New Roman"/>
          <w:sz w:val="22"/>
          <w:szCs w:val="22"/>
        </w:rPr>
        <w:t xml:space="preserve">. </w:t>
      </w:r>
    </w:p>
    <w:p w14:paraId="0220DD0B" w14:textId="764F9461" w:rsidR="00822264" w:rsidRPr="002D2EC8" w:rsidRDefault="009D6144" w:rsidP="002C03DC">
      <w:pPr>
        <w:pStyle w:val="Heading2"/>
        <w:spacing w:line="48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Introgression</w:t>
      </w:r>
      <w:r w:rsidR="00F03F2C" w:rsidRPr="002D2EC8">
        <w:rPr>
          <w:rFonts w:ascii="Times New Roman" w:hAnsi="Times New Roman" w:cs="Times New Roman"/>
          <w:color w:val="000000" w:themeColor="text1"/>
          <w:sz w:val="22"/>
          <w:szCs w:val="22"/>
        </w:rPr>
        <w:t xml:space="preserve"> and Gene-flow</w:t>
      </w:r>
    </w:p>
    <w:p w14:paraId="6D22D879" w14:textId="6E99D6DE" w:rsidR="00F03F2C" w:rsidRDefault="002D2EC8" w:rsidP="002C03DC">
      <w:pPr>
        <w:spacing w:line="480" w:lineRule="auto"/>
        <w:rPr>
          <w:rFonts w:ascii="Times New Roman" w:hAnsi="Times New Roman" w:cs="Times New Roman"/>
          <w:color w:val="000000" w:themeColor="text1"/>
          <w:sz w:val="22"/>
          <w:szCs w:val="22"/>
        </w:rPr>
      </w:pPr>
      <w:r>
        <w:rPr>
          <w:rFonts w:ascii="Times New Roman" w:hAnsi="Times New Roman" w:cs="Times New Roman"/>
          <w:sz w:val="22"/>
          <w:szCs w:val="22"/>
        </w:rPr>
        <w:t>Since the northern populations clustered closely with the balsam poplar</w:t>
      </w:r>
      <w:r w:rsidR="003D73C1">
        <w:rPr>
          <w:rFonts w:ascii="Times New Roman" w:hAnsi="Times New Roman" w:cs="Times New Roman"/>
          <w:sz w:val="22"/>
          <w:szCs w:val="22"/>
        </w:rPr>
        <w:t>, we examined the patterns of genomic heterozygosity in our samp</w:t>
      </w:r>
      <w:r w:rsidR="003A2199">
        <w:rPr>
          <w:rFonts w:ascii="Times New Roman" w:hAnsi="Times New Roman" w:cs="Times New Roman"/>
          <w:sz w:val="22"/>
          <w:szCs w:val="22"/>
        </w:rPr>
        <w:t>les</w:t>
      </w:r>
      <w:r w:rsidR="003D73C1">
        <w:rPr>
          <w:rFonts w:ascii="Times New Roman" w:hAnsi="Times New Roman" w:cs="Times New Roman"/>
          <w:sz w:val="22"/>
          <w:szCs w:val="22"/>
        </w:rPr>
        <w:t xml:space="preserve"> to see any signs of recent hybridization.</w:t>
      </w:r>
      <w:r w:rsidR="00F23585">
        <w:rPr>
          <w:rFonts w:ascii="Times New Roman" w:hAnsi="Times New Roman" w:cs="Times New Roman"/>
          <w:sz w:val="22"/>
          <w:szCs w:val="22"/>
        </w:rPr>
        <w:t xml:space="preserve"> The results showed significantly higher genome-wide heterozygosity in Anchorage</w:t>
      </w:r>
      <w:r w:rsidR="00226F8A">
        <w:rPr>
          <w:rFonts w:ascii="Times New Roman" w:hAnsi="Times New Roman" w:cs="Times New Roman"/>
          <w:sz w:val="22"/>
          <w:szCs w:val="22"/>
        </w:rPr>
        <w:t xml:space="preserve"> (H</w:t>
      </w:r>
      <w:r w:rsidR="00226F8A">
        <w:rPr>
          <w:rFonts w:ascii="Times New Roman" w:hAnsi="Times New Roman" w:cs="Times New Roman"/>
          <w:sz w:val="22"/>
          <w:szCs w:val="22"/>
          <w:vertAlign w:val="subscript"/>
        </w:rPr>
        <w:t>Mean</w:t>
      </w:r>
      <w:r w:rsidR="00226F8A">
        <w:rPr>
          <w:rFonts w:ascii="Times New Roman" w:hAnsi="Times New Roman" w:cs="Times New Roman"/>
          <w:sz w:val="22"/>
          <w:szCs w:val="22"/>
        </w:rPr>
        <w:t xml:space="preserve"> = 0.0913)</w:t>
      </w:r>
      <w:r w:rsidR="00F23585">
        <w:rPr>
          <w:rFonts w:ascii="Times New Roman" w:hAnsi="Times New Roman" w:cs="Times New Roman"/>
          <w:sz w:val="22"/>
          <w:szCs w:val="22"/>
        </w:rPr>
        <w:t xml:space="preserve"> and Kodiak populations</w:t>
      </w:r>
      <w:r w:rsidR="00226F8A">
        <w:rPr>
          <w:rFonts w:ascii="Times New Roman" w:hAnsi="Times New Roman" w:cs="Times New Roman"/>
          <w:sz w:val="22"/>
          <w:szCs w:val="22"/>
        </w:rPr>
        <w:t xml:space="preserve"> (H</w:t>
      </w:r>
      <w:r w:rsidR="00226F8A">
        <w:rPr>
          <w:rFonts w:ascii="Times New Roman" w:hAnsi="Times New Roman" w:cs="Times New Roman"/>
          <w:sz w:val="22"/>
          <w:szCs w:val="22"/>
          <w:vertAlign w:val="subscript"/>
        </w:rPr>
        <w:t>Mean</w:t>
      </w:r>
      <w:r w:rsidR="00226F8A">
        <w:rPr>
          <w:rFonts w:ascii="Times New Roman" w:hAnsi="Times New Roman" w:cs="Times New Roman"/>
          <w:sz w:val="22"/>
          <w:szCs w:val="22"/>
        </w:rPr>
        <w:t xml:space="preserve"> = 0.0922)</w:t>
      </w:r>
      <w:r w:rsidR="00F23585">
        <w:rPr>
          <w:rFonts w:ascii="Times New Roman" w:hAnsi="Times New Roman" w:cs="Times New Roman"/>
          <w:sz w:val="22"/>
          <w:szCs w:val="22"/>
        </w:rPr>
        <w:t xml:space="preserve"> as compared to rest of the groups</w:t>
      </w:r>
      <w:r w:rsidR="00D66F80">
        <w:rPr>
          <w:rFonts w:ascii="Times New Roman" w:hAnsi="Times New Roman" w:cs="Times New Roman"/>
          <w:sz w:val="22"/>
          <w:szCs w:val="22"/>
        </w:rPr>
        <w:t xml:space="preserve"> </w:t>
      </w:r>
      <w:r w:rsidR="00D66F80">
        <w:rPr>
          <w:rFonts w:ascii="Times New Roman" w:hAnsi="Times New Roman" w:cs="Times New Roman"/>
          <w:color w:val="FF0000"/>
          <w:sz w:val="22"/>
          <w:szCs w:val="22"/>
        </w:rPr>
        <w:t>(Fig. 4</w:t>
      </w:r>
      <w:r w:rsidR="007C0D11">
        <w:rPr>
          <w:rFonts w:ascii="Times New Roman" w:hAnsi="Times New Roman" w:cs="Times New Roman"/>
          <w:color w:val="FF0000"/>
          <w:sz w:val="22"/>
          <w:szCs w:val="22"/>
        </w:rPr>
        <w:t xml:space="preserve"> and S2</w:t>
      </w:r>
      <w:r w:rsidR="00D66F80">
        <w:rPr>
          <w:rFonts w:ascii="Times New Roman" w:hAnsi="Times New Roman" w:cs="Times New Roman"/>
          <w:color w:val="FF0000"/>
          <w:sz w:val="22"/>
          <w:szCs w:val="22"/>
        </w:rPr>
        <w:t>)</w:t>
      </w:r>
      <w:r w:rsidR="00F23585">
        <w:rPr>
          <w:rFonts w:ascii="Times New Roman" w:hAnsi="Times New Roman" w:cs="Times New Roman"/>
          <w:sz w:val="22"/>
          <w:szCs w:val="22"/>
        </w:rPr>
        <w:t xml:space="preserve">. </w:t>
      </w:r>
      <w:r w:rsidR="00111BF3">
        <w:rPr>
          <w:rFonts w:ascii="Times New Roman" w:hAnsi="Times New Roman" w:cs="Times New Roman"/>
          <w:sz w:val="22"/>
          <w:szCs w:val="22"/>
        </w:rPr>
        <w:t>This was surprising because recently founded, geographically or reproductively isolated populations should be</w:t>
      </w:r>
      <w:r w:rsidR="00A83A5C">
        <w:rPr>
          <w:rFonts w:ascii="Times New Roman" w:hAnsi="Times New Roman" w:cs="Times New Roman"/>
          <w:sz w:val="22"/>
          <w:szCs w:val="22"/>
        </w:rPr>
        <w:t xml:space="preserve"> going through </w:t>
      </w:r>
      <w:r w:rsidR="00111BF3">
        <w:rPr>
          <w:rFonts w:ascii="Times New Roman" w:hAnsi="Times New Roman" w:cs="Times New Roman"/>
          <w:sz w:val="22"/>
          <w:szCs w:val="22"/>
        </w:rPr>
        <w:t xml:space="preserve">bottleneck and founder effects and </w:t>
      </w:r>
      <w:r w:rsidR="00A70D63">
        <w:rPr>
          <w:rFonts w:ascii="Times New Roman" w:hAnsi="Times New Roman" w:cs="Times New Roman"/>
          <w:sz w:val="22"/>
          <w:szCs w:val="22"/>
        </w:rPr>
        <w:t xml:space="preserve">should </w:t>
      </w:r>
      <w:r w:rsidR="00111BF3">
        <w:rPr>
          <w:rFonts w:ascii="Times New Roman" w:hAnsi="Times New Roman" w:cs="Times New Roman"/>
          <w:sz w:val="22"/>
          <w:szCs w:val="22"/>
        </w:rPr>
        <w:t xml:space="preserve">have lower heterozygosity, unless there was a hybridization; but </w:t>
      </w:r>
      <w:r w:rsidR="00226F8A">
        <w:rPr>
          <w:rFonts w:ascii="Times New Roman" w:hAnsi="Times New Roman" w:cs="Times New Roman"/>
          <w:sz w:val="22"/>
          <w:szCs w:val="22"/>
        </w:rPr>
        <w:t xml:space="preserve">the heterozygosity of </w:t>
      </w:r>
      <w:r w:rsidR="00A70D63">
        <w:rPr>
          <w:rFonts w:ascii="Times New Roman" w:hAnsi="Times New Roman" w:cs="Times New Roman"/>
          <w:sz w:val="22"/>
          <w:szCs w:val="22"/>
        </w:rPr>
        <w:t xml:space="preserve">these </w:t>
      </w:r>
      <w:r w:rsidR="00226F8A">
        <w:rPr>
          <w:rFonts w:ascii="Times New Roman" w:hAnsi="Times New Roman" w:cs="Times New Roman"/>
          <w:sz w:val="22"/>
          <w:szCs w:val="22"/>
        </w:rPr>
        <w:t xml:space="preserve">both populations was not high enough to show </w:t>
      </w:r>
      <w:r w:rsidR="00111BF3">
        <w:rPr>
          <w:rFonts w:ascii="Times New Roman" w:hAnsi="Times New Roman" w:cs="Times New Roman"/>
          <w:sz w:val="22"/>
          <w:szCs w:val="22"/>
        </w:rPr>
        <w:t xml:space="preserve">any signs of recent </w:t>
      </w:r>
      <w:commentRangeStart w:id="28"/>
      <w:r w:rsidR="00111BF3">
        <w:rPr>
          <w:rFonts w:ascii="Times New Roman" w:hAnsi="Times New Roman" w:cs="Times New Roman"/>
          <w:sz w:val="22"/>
          <w:szCs w:val="22"/>
        </w:rPr>
        <w:t>admixture</w:t>
      </w:r>
      <w:commentRangeEnd w:id="28"/>
      <w:r w:rsidR="00D52B5E">
        <w:rPr>
          <w:rStyle w:val="CommentReference"/>
        </w:rPr>
        <w:commentReference w:id="28"/>
      </w:r>
      <w:r w:rsidR="00A70D63">
        <w:rPr>
          <w:rFonts w:ascii="Times New Roman" w:hAnsi="Times New Roman" w:cs="Times New Roman"/>
          <w:sz w:val="22"/>
          <w:szCs w:val="22"/>
        </w:rPr>
        <w:t xml:space="preserve">. We therefore </w:t>
      </w:r>
      <w:r w:rsidR="00111BF3">
        <w:rPr>
          <w:rFonts w:ascii="Times New Roman" w:hAnsi="Times New Roman" w:cs="Times New Roman"/>
          <w:sz w:val="22"/>
          <w:szCs w:val="22"/>
        </w:rPr>
        <w:t>wanted to see, if these patterns were due to past introgression with the balsam poplar. We</w:t>
      </w:r>
      <w:r w:rsidR="00A70D63">
        <w:rPr>
          <w:rFonts w:ascii="Times New Roman" w:hAnsi="Times New Roman" w:cs="Times New Roman"/>
          <w:sz w:val="22"/>
          <w:szCs w:val="22"/>
        </w:rPr>
        <w:t xml:space="preserve"> used Treemix</w:t>
      </w:r>
      <w:r w:rsidR="00373CE2">
        <w:rPr>
          <w:rFonts w:ascii="Times New Roman" w:hAnsi="Times New Roman" w:cs="Times New Roman"/>
          <w:sz w:val="22"/>
          <w:szCs w:val="22"/>
        </w:rPr>
        <w:t xml:space="preserve"> </w:t>
      </w:r>
      <w:r w:rsidR="00373CE2">
        <w:rPr>
          <w:rFonts w:ascii="Times New Roman" w:hAnsi="Times New Roman" w:cs="Times New Roman"/>
          <w:sz w:val="22"/>
          <w:szCs w:val="22"/>
        </w:rPr>
        <w:fldChar w:fldCharType="begin"/>
      </w:r>
      <w:r w:rsidR="00373CE2">
        <w:rPr>
          <w:rFonts w:ascii="Times New Roman" w:hAnsi="Times New Roman" w:cs="Times New Roman"/>
          <w:sz w:val="22"/>
          <w:szCs w:val="22"/>
        </w:rPr>
        <w:instrText xml:space="preserve"> ADDIN EN.CITE &lt;EndNote&gt;&lt;Cite&gt;&lt;Author&gt;Pickrell&lt;/Author&gt;&lt;Year&gt;2012&lt;/Year&gt;&lt;RecNum&gt;23&lt;/RecNum&gt;&lt;DisplayText&gt;(Pickrell and Pritchard, 2012)&lt;/DisplayText&gt;&lt;record&gt;&lt;rec-number&gt;23&lt;/rec-number&gt;&lt;foreign-keys&gt;&lt;key app="EN" db-id="tdzzrxv0yveat4evtvexttdxrt00wdaaz5df" timestamp="1423857355"&gt;23&lt;/key&gt;&lt;/foreign-keys&gt;&lt;ref-type name="Journal Article"&gt;17&lt;/ref-type&gt;&lt;contributors&gt;&lt;authors&gt;&lt;author&gt;Pickrell, J. K.&lt;/author&gt;&lt;author&gt;Pritchard, J. K.&lt;/author&gt;&lt;/authors&gt;&lt;/contributors&gt;&lt;auth-address&gt;Department of Human Genetics, University of Chicago, Chicago, Illinois, United States of America. joseph_pickrell@hms.harvard.edu&lt;/auth-address&gt;&lt;titles&gt;&lt;title&gt;Inference of population splits and mixtures from genome-wide allele frequency data&lt;/title&gt;&lt;secondary-title&gt;PLoS Genet&lt;/secondary-title&gt;&lt;alt-title&gt;PLoS genetics&lt;/alt-title&gt;&lt;/titles&gt;&lt;periodical&gt;&lt;full-title&gt;PLoS Genet&lt;/full-title&gt;&lt;abbr-1&gt;PLoS genetics&lt;/abbr-1&gt;&lt;/periodical&gt;&lt;alt-periodical&gt;&lt;full-title&gt;PLoS Genet&lt;/full-title&gt;&lt;abbr-1&gt;PLoS genetics&lt;/abbr-1&gt;&lt;/alt-periodical&gt;&lt;pages&gt;e1002967&lt;/pages&gt;&lt;volume&gt;8&lt;/volume&gt;&lt;number&gt;11&lt;/number&gt;&lt;keywords&gt;&lt;keyword&gt;Algorithms&lt;/keyword&gt;&lt;keyword&gt;Animals&lt;/keyword&gt;&lt;keyword&gt;Breeding&lt;/keyword&gt;&lt;keyword&gt;Dogs&lt;/keyword&gt;&lt;keyword&gt;*Gene Frequency&lt;/keyword&gt;&lt;keyword&gt;*Genetic Drift&lt;/keyword&gt;&lt;keyword&gt;*Genome-Wide Association Study&lt;/keyword&gt;&lt;keyword&gt;Humans&lt;/keyword&gt;&lt;keyword&gt;Models, Genetic&lt;/keyword&gt;&lt;keyword&gt;Polymorphism, Single Nucleotide&lt;/keyword&gt;&lt;keyword&gt;Population/genetics&lt;/keyword&gt;&lt;keyword&gt;Wolves/genetics&lt;/keyword&gt;&lt;/keywords&gt;&lt;dates&gt;&lt;year&gt;2012&lt;/year&gt;&lt;/dates&gt;&lt;isbn&gt;1553-7404 (Electronic)&amp;#xD;1553-7390 (Linking)&lt;/isbn&gt;&lt;accession-num&gt;23166502&lt;/accession-num&gt;&lt;urls&gt;&lt;related-urls&gt;&lt;url&gt;http://www.ncbi.nlm.nih.gov/pubmed/23166502&lt;/url&gt;&lt;/related-urls&gt;&lt;/urls&gt;&lt;custom2&gt;3499260&lt;/custom2&gt;&lt;electronic-resource-num&gt;10.1371/journal.pgen.1002967&lt;/electronic-resource-num&gt;&lt;/record&gt;&lt;/Cite&gt;&lt;/EndNote&gt;</w:instrText>
      </w:r>
      <w:r w:rsidR="00373CE2">
        <w:rPr>
          <w:rFonts w:ascii="Times New Roman" w:hAnsi="Times New Roman" w:cs="Times New Roman"/>
          <w:sz w:val="22"/>
          <w:szCs w:val="22"/>
        </w:rPr>
        <w:fldChar w:fldCharType="separate"/>
      </w:r>
      <w:r w:rsidR="00373CE2">
        <w:rPr>
          <w:rFonts w:ascii="Times New Roman" w:hAnsi="Times New Roman" w:cs="Times New Roman"/>
          <w:noProof/>
          <w:sz w:val="22"/>
          <w:szCs w:val="22"/>
        </w:rPr>
        <w:t>(Pickrell and Pritchard, 2012)</w:t>
      </w:r>
      <w:r w:rsidR="00373CE2">
        <w:rPr>
          <w:rFonts w:ascii="Times New Roman" w:hAnsi="Times New Roman" w:cs="Times New Roman"/>
          <w:sz w:val="22"/>
          <w:szCs w:val="22"/>
        </w:rPr>
        <w:fldChar w:fldCharType="end"/>
      </w:r>
      <w:r w:rsidR="00A70D63">
        <w:rPr>
          <w:rFonts w:ascii="Times New Roman" w:hAnsi="Times New Roman" w:cs="Times New Roman"/>
          <w:sz w:val="22"/>
          <w:szCs w:val="22"/>
        </w:rPr>
        <w:t xml:space="preserve"> to build a maximum likelihood tree with our populations, using balsam poplar as an outgroup and added migration events</w:t>
      </w:r>
      <w:r w:rsidR="00193175">
        <w:rPr>
          <w:rFonts w:ascii="Times New Roman" w:hAnsi="Times New Roman" w:cs="Times New Roman"/>
          <w:sz w:val="22"/>
          <w:szCs w:val="22"/>
        </w:rPr>
        <w:t xml:space="preserve"> </w:t>
      </w:r>
      <w:r w:rsidR="003A2199">
        <w:rPr>
          <w:rFonts w:ascii="Times New Roman" w:hAnsi="Times New Roman" w:cs="Times New Roman"/>
          <w:sz w:val="22"/>
          <w:szCs w:val="22"/>
        </w:rPr>
        <w:t>until</w:t>
      </w:r>
      <w:r w:rsidR="00193175">
        <w:rPr>
          <w:rFonts w:ascii="Times New Roman" w:hAnsi="Times New Roman" w:cs="Times New Roman"/>
          <w:sz w:val="22"/>
          <w:szCs w:val="22"/>
        </w:rPr>
        <w:t xml:space="preserve"> best fit of the tree was achieved. </w:t>
      </w:r>
      <w:r w:rsidR="005F5D38">
        <w:rPr>
          <w:rFonts w:ascii="Times New Roman" w:hAnsi="Times New Roman" w:cs="Times New Roman"/>
          <w:sz w:val="22"/>
          <w:szCs w:val="22"/>
        </w:rPr>
        <w:t>Looking at the results, the tree with no migration events explained 91.5% of the variation</w:t>
      </w:r>
      <w:r w:rsidR="003A2199">
        <w:rPr>
          <w:rFonts w:ascii="Times New Roman" w:hAnsi="Times New Roman" w:cs="Times New Roman"/>
          <w:sz w:val="22"/>
          <w:szCs w:val="22"/>
        </w:rPr>
        <w:t>, but the residuals from the inferred tree were very high, suggestive of the presence of gene flow events. We, therefore sequentially added migration events to the tree. The new p</w:t>
      </w:r>
      <w:r w:rsidR="003E7CB3">
        <w:rPr>
          <w:rFonts w:ascii="Times New Roman" w:hAnsi="Times New Roman" w:cs="Times New Roman"/>
          <w:sz w:val="22"/>
          <w:szCs w:val="22"/>
        </w:rPr>
        <w:t>opulation tree</w:t>
      </w:r>
      <w:r w:rsidR="000E0594">
        <w:rPr>
          <w:rFonts w:ascii="Times New Roman" w:hAnsi="Times New Roman" w:cs="Times New Roman"/>
          <w:sz w:val="22"/>
          <w:szCs w:val="22"/>
        </w:rPr>
        <w:t xml:space="preserve"> allowing </w:t>
      </w:r>
      <w:r w:rsidR="00304B05">
        <w:rPr>
          <w:rFonts w:ascii="Times New Roman" w:hAnsi="Times New Roman" w:cs="Times New Roman"/>
          <w:sz w:val="22"/>
          <w:szCs w:val="22"/>
        </w:rPr>
        <w:t>four</w:t>
      </w:r>
      <w:r w:rsidR="003E7CB3">
        <w:rPr>
          <w:rFonts w:ascii="Times New Roman" w:hAnsi="Times New Roman" w:cs="Times New Roman"/>
          <w:sz w:val="22"/>
          <w:szCs w:val="22"/>
        </w:rPr>
        <w:t xml:space="preserve"> migration edges </w:t>
      </w:r>
      <w:r w:rsidR="003A2199">
        <w:rPr>
          <w:rFonts w:ascii="Times New Roman" w:hAnsi="Times New Roman" w:cs="Times New Roman"/>
          <w:sz w:val="22"/>
          <w:szCs w:val="22"/>
        </w:rPr>
        <w:t>explain</w:t>
      </w:r>
      <w:r w:rsidR="00304B05">
        <w:rPr>
          <w:rFonts w:ascii="Times New Roman" w:hAnsi="Times New Roman" w:cs="Times New Roman"/>
          <w:sz w:val="22"/>
          <w:szCs w:val="22"/>
        </w:rPr>
        <w:t>ed 99.7</w:t>
      </w:r>
      <w:r w:rsidR="003A2199">
        <w:rPr>
          <w:rFonts w:ascii="Times New Roman" w:hAnsi="Times New Roman" w:cs="Times New Roman"/>
          <w:sz w:val="22"/>
          <w:szCs w:val="22"/>
        </w:rPr>
        <w:t>% of the variation in the</w:t>
      </w:r>
      <w:r w:rsidR="009A22E1">
        <w:rPr>
          <w:rFonts w:ascii="Times New Roman" w:hAnsi="Times New Roman" w:cs="Times New Roman"/>
          <w:sz w:val="22"/>
          <w:szCs w:val="22"/>
        </w:rPr>
        <w:t xml:space="preserve"> rela</w:t>
      </w:r>
      <w:r w:rsidR="003E7CB3">
        <w:rPr>
          <w:rFonts w:ascii="Times New Roman" w:hAnsi="Times New Roman" w:cs="Times New Roman"/>
          <w:sz w:val="22"/>
          <w:szCs w:val="22"/>
        </w:rPr>
        <w:t xml:space="preserve">tedness of the population, </w:t>
      </w:r>
      <w:r w:rsidR="009A22E1">
        <w:rPr>
          <w:rFonts w:ascii="Times New Roman" w:hAnsi="Times New Roman" w:cs="Times New Roman"/>
          <w:sz w:val="22"/>
          <w:szCs w:val="22"/>
        </w:rPr>
        <w:t xml:space="preserve">with p-values for each edge </w:t>
      </w:r>
      <w:r w:rsidR="009A22E1" w:rsidRPr="009A22E1">
        <w:rPr>
          <w:rFonts w:ascii="Times New Roman" w:hAnsi="Times New Roman" w:cs="Times New Roman"/>
          <w:sz w:val="22"/>
          <w:szCs w:val="22"/>
        </w:rPr>
        <w:t xml:space="preserve">less than </w:t>
      </w:r>
      <w:r w:rsidR="009A22E1">
        <w:rPr>
          <w:rFonts w:ascii="Times New Roman" w:hAnsi="Times New Roman" w:cs="Times New Roman"/>
          <w:color w:val="3B2322"/>
          <w:sz w:val="22"/>
          <w:szCs w:val="22"/>
        </w:rPr>
        <w:t>2.2 X 10</w:t>
      </w:r>
      <w:r w:rsidR="009A22E1">
        <w:rPr>
          <w:rFonts w:ascii="Times New Roman" w:hAnsi="Times New Roman" w:cs="Times New Roman"/>
          <w:color w:val="3B2322"/>
          <w:sz w:val="22"/>
          <w:szCs w:val="22"/>
          <w:vertAlign w:val="superscript"/>
        </w:rPr>
        <w:t>-30</w:t>
      </w:r>
      <w:r w:rsidR="003E7CB3">
        <w:rPr>
          <w:rFonts w:ascii="Times New Roman" w:hAnsi="Times New Roman" w:cs="Times New Roman"/>
          <w:color w:val="3B2322"/>
          <w:sz w:val="22"/>
          <w:szCs w:val="22"/>
          <w:vertAlign w:val="superscript"/>
        </w:rPr>
        <w:t>8</w:t>
      </w:r>
      <w:r w:rsidR="00373CE2">
        <w:rPr>
          <w:rFonts w:ascii="Times New Roman" w:hAnsi="Times New Roman" w:cs="Times New Roman"/>
          <w:color w:val="3B2322"/>
          <w:sz w:val="22"/>
          <w:szCs w:val="22"/>
          <w:vertAlign w:val="superscript"/>
        </w:rPr>
        <w:t xml:space="preserve"> </w:t>
      </w:r>
      <w:r w:rsidR="003E7CB3" w:rsidRPr="00373CE2">
        <w:rPr>
          <w:rFonts w:ascii="Times New Roman" w:hAnsi="Times New Roman" w:cs="Times New Roman"/>
          <w:color w:val="FF0000"/>
          <w:sz w:val="22"/>
          <w:szCs w:val="22"/>
        </w:rPr>
        <w:t xml:space="preserve">(Please refer to </w:t>
      </w:r>
      <w:r w:rsidR="007C0D11">
        <w:rPr>
          <w:rFonts w:ascii="Times New Roman" w:hAnsi="Times New Roman" w:cs="Times New Roman"/>
          <w:color w:val="FF0000"/>
          <w:sz w:val="22"/>
          <w:szCs w:val="22"/>
        </w:rPr>
        <w:t>Fig. S3</w:t>
      </w:r>
      <w:r w:rsidR="00373CE2" w:rsidRPr="00373CE2">
        <w:rPr>
          <w:rFonts w:ascii="Times New Roman" w:hAnsi="Times New Roman" w:cs="Times New Roman"/>
          <w:color w:val="FF0000"/>
          <w:sz w:val="22"/>
          <w:szCs w:val="22"/>
        </w:rPr>
        <w:t xml:space="preserve"> for the no migration graph and residuals</w:t>
      </w:r>
      <w:r w:rsidR="003E7CB3" w:rsidRPr="00373CE2">
        <w:rPr>
          <w:rFonts w:ascii="Times New Roman" w:hAnsi="Times New Roman" w:cs="Times New Roman"/>
          <w:color w:val="FF0000"/>
          <w:sz w:val="22"/>
          <w:szCs w:val="22"/>
        </w:rPr>
        <w:t>)</w:t>
      </w:r>
      <w:r w:rsidR="00373CE2">
        <w:rPr>
          <w:rFonts w:ascii="Times New Roman" w:hAnsi="Times New Roman" w:cs="Times New Roman"/>
          <w:color w:val="000000" w:themeColor="text1"/>
          <w:sz w:val="22"/>
          <w:szCs w:val="22"/>
        </w:rPr>
        <w:t xml:space="preserve">. </w:t>
      </w:r>
      <w:r w:rsidR="00C9585C">
        <w:rPr>
          <w:rFonts w:ascii="Times New Roman" w:hAnsi="Times New Roman" w:cs="Times New Roman"/>
          <w:color w:val="000000" w:themeColor="text1"/>
          <w:sz w:val="22"/>
          <w:szCs w:val="22"/>
        </w:rPr>
        <w:t xml:space="preserve">The new inferred graph showed the clear signs of </w:t>
      </w:r>
      <w:r w:rsidR="00304B05">
        <w:rPr>
          <w:rFonts w:ascii="Times New Roman" w:hAnsi="Times New Roman" w:cs="Times New Roman"/>
          <w:color w:val="000000" w:themeColor="text1"/>
          <w:sz w:val="22"/>
          <w:szCs w:val="22"/>
        </w:rPr>
        <w:t xml:space="preserve">recent </w:t>
      </w:r>
      <w:r w:rsidR="00C9585C">
        <w:rPr>
          <w:rFonts w:ascii="Times New Roman" w:hAnsi="Times New Roman" w:cs="Times New Roman"/>
          <w:color w:val="000000" w:themeColor="text1"/>
          <w:sz w:val="22"/>
          <w:szCs w:val="22"/>
        </w:rPr>
        <w:t xml:space="preserve">admixture between balsam poplar and Kodiak and CQ </w:t>
      </w:r>
      <w:r w:rsidR="00C9585C">
        <w:rPr>
          <w:rFonts w:ascii="Times New Roman" w:hAnsi="Times New Roman" w:cs="Times New Roman"/>
          <w:color w:val="000000" w:themeColor="text1"/>
          <w:sz w:val="22"/>
          <w:szCs w:val="22"/>
        </w:rPr>
        <w:lastRenderedPageBreak/>
        <w:t>populations</w:t>
      </w:r>
      <w:r w:rsidR="00304B05">
        <w:rPr>
          <w:rFonts w:ascii="Times New Roman" w:hAnsi="Times New Roman" w:cs="Times New Roman"/>
          <w:color w:val="000000" w:themeColor="text1"/>
          <w:sz w:val="22"/>
          <w:szCs w:val="22"/>
        </w:rPr>
        <w:t>, and showed ancestral introgression between balsam poplar and Anchorage and Kodiak and NBC populations (</w:t>
      </w:r>
      <w:r w:rsidR="00304B05">
        <w:rPr>
          <w:rFonts w:ascii="Times New Roman" w:hAnsi="Times New Roman" w:cs="Times New Roman"/>
          <w:color w:val="FF0000"/>
          <w:sz w:val="22"/>
          <w:szCs w:val="22"/>
        </w:rPr>
        <w:t>Fig. 5a and 5b</w:t>
      </w:r>
      <w:r w:rsidR="00304B05">
        <w:rPr>
          <w:rFonts w:ascii="Times New Roman" w:hAnsi="Times New Roman" w:cs="Times New Roman"/>
          <w:color w:val="000000" w:themeColor="text1"/>
          <w:sz w:val="22"/>
          <w:szCs w:val="22"/>
        </w:rPr>
        <w:t xml:space="preserve">). </w:t>
      </w:r>
      <w:r w:rsidR="00D94638">
        <w:rPr>
          <w:rFonts w:ascii="Times New Roman" w:hAnsi="Times New Roman" w:cs="Times New Roman"/>
          <w:color w:val="000000" w:themeColor="text1"/>
          <w:sz w:val="22"/>
          <w:szCs w:val="22"/>
        </w:rPr>
        <w:t xml:space="preserve">In order to further examine these migration events, we ran three-pop and four-pop test for treeness on our populations. The three-pop test [KD; [CBC, BAL]] and [CQ; [NUS, BAL]] failed to pass (Z = -32.6, p </w:t>
      </w:r>
      <w:r w:rsidR="00D94638">
        <w:rPr>
          <w:rFonts w:ascii="Times New Roman" w:hAnsi="Times New Roman" w:cs="Times New Roman"/>
          <w:color w:val="000000" w:themeColor="text1"/>
          <w:sz w:val="22"/>
          <w:szCs w:val="22"/>
        </w:rPr>
        <w:sym w:font="Symbol" w:char="F0A3"/>
      </w:r>
      <w:r w:rsidR="00D94638">
        <w:rPr>
          <w:rFonts w:ascii="Times New Roman" w:hAnsi="Times New Roman" w:cs="Times New Roman"/>
          <w:color w:val="000000" w:themeColor="text1"/>
          <w:sz w:val="22"/>
          <w:szCs w:val="22"/>
        </w:rPr>
        <w:t xml:space="preserve"> 1X10</w:t>
      </w:r>
      <w:r w:rsidR="00D94638">
        <w:rPr>
          <w:rFonts w:ascii="Times New Roman" w:hAnsi="Times New Roman" w:cs="Times New Roman"/>
          <w:color w:val="000000" w:themeColor="text1"/>
          <w:sz w:val="22"/>
          <w:szCs w:val="22"/>
          <w:vertAlign w:val="superscript"/>
        </w:rPr>
        <w:t xml:space="preserve">-30 </w:t>
      </w:r>
      <w:r w:rsidR="00D94638">
        <w:rPr>
          <w:rFonts w:ascii="Times New Roman" w:hAnsi="Times New Roman" w:cs="Times New Roman"/>
          <w:color w:val="000000" w:themeColor="text1"/>
          <w:sz w:val="22"/>
          <w:szCs w:val="22"/>
        </w:rPr>
        <w:t xml:space="preserve">; Z = -31.87, p </w:t>
      </w:r>
      <w:r w:rsidR="00D94638">
        <w:rPr>
          <w:rFonts w:ascii="Times New Roman" w:hAnsi="Times New Roman" w:cs="Times New Roman"/>
          <w:color w:val="000000" w:themeColor="text1"/>
          <w:sz w:val="22"/>
          <w:szCs w:val="22"/>
        </w:rPr>
        <w:sym w:font="Symbol" w:char="F0A3"/>
      </w:r>
      <w:r w:rsidR="00D94638">
        <w:rPr>
          <w:rFonts w:ascii="Times New Roman" w:hAnsi="Times New Roman" w:cs="Times New Roman"/>
          <w:color w:val="000000" w:themeColor="text1"/>
          <w:sz w:val="22"/>
          <w:szCs w:val="22"/>
        </w:rPr>
        <w:t xml:space="preserve"> 1X10</w:t>
      </w:r>
      <w:r w:rsidR="00D94638">
        <w:rPr>
          <w:rFonts w:ascii="Times New Roman" w:hAnsi="Times New Roman" w:cs="Times New Roman"/>
          <w:color w:val="000000" w:themeColor="text1"/>
          <w:sz w:val="22"/>
          <w:szCs w:val="22"/>
          <w:vertAlign w:val="superscript"/>
        </w:rPr>
        <w:t>-30</w:t>
      </w:r>
      <w:r w:rsidR="00D94638">
        <w:rPr>
          <w:rFonts w:ascii="Times New Roman" w:hAnsi="Times New Roman" w:cs="Times New Roman"/>
          <w:color w:val="000000" w:themeColor="text1"/>
          <w:sz w:val="22"/>
          <w:szCs w:val="22"/>
        </w:rPr>
        <w:t>), confirming the gene-flow between these populations. Similarly, the four-pop test [[GW, ANCHORAGE];</w:t>
      </w:r>
      <w:r w:rsidR="007C090E">
        <w:rPr>
          <w:rFonts w:ascii="Times New Roman" w:hAnsi="Times New Roman" w:cs="Times New Roman"/>
          <w:color w:val="000000" w:themeColor="text1"/>
          <w:sz w:val="22"/>
          <w:szCs w:val="22"/>
        </w:rPr>
        <w:t xml:space="preserve"> </w:t>
      </w:r>
      <w:r w:rsidR="00D94638">
        <w:rPr>
          <w:rFonts w:ascii="Times New Roman" w:hAnsi="Times New Roman" w:cs="Times New Roman"/>
          <w:color w:val="000000" w:themeColor="text1"/>
          <w:sz w:val="22"/>
          <w:szCs w:val="22"/>
        </w:rPr>
        <w:t>[CBC, BAL]] and [[KD, NBC];</w:t>
      </w:r>
      <w:r w:rsidR="007C090E">
        <w:rPr>
          <w:rFonts w:ascii="Times New Roman" w:hAnsi="Times New Roman" w:cs="Times New Roman"/>
          <w:color w:val="000000" w:themeColor="text1"/>
          <w:sz w:val="22"/>
          <w:szCs w:val="22"/>
        </w:rPr>
        <w:t xml:space="preserve"> </w:t>
      </w:r>
      <w:r w:rsidR="00D94638">
        <w:rPr>
          <w:rFonts w:ascii="Times New Roman" w:hAnsi="Times New Roman" w:cs="Times New Roman"/>
          <w:color w:val="000000" w:themeColor="text1"/>
          <w:sz w:val="22"/>
          <w:szCs w:val="22"/>
        </w:rPr>
        <w:t>[OR,</w:t>
      </w:r>
      <w:r w:rsidR="007C090E">
        <w:rPr>
          <w:rFonts w:ascii="Times New Roman" w:hAnsi="Times New Roman" w:cs="Times New Roman"/>
          <w:color w:val="000000" w:themeColor="text1"/>
          <w:sz w:val="22"/>
          <w:szCs w:val="22"/>
        </w:rPr>
        <w:t xml:space="preserve"> </w:t>
      </w:r>
      <w:r w:rsidR="00D94638">
        <w:rPr>
          <w:rFonts w:ascii="Times New Roman" w:hAnsi="Times New Roman" w:cs="Times New Roman"/>
          <w:color w:val="000000" w:themeColor="text1"/>
          <w:sz w:val="22"/>
          <w:szCs w:val="22"/>
        </w:rPr>
        <w:t>BAL]]</w:t>
      </w:r>
      <w:r w:rsidR="007C090E">
        <w:rPr>
          <w:rFonts w:ascii="Times New Roman" w:hAnsi="Times New Roman" w:cs="Times New Roman"/>
          <w:color w:val="000000" w:themeColor="text1"/>
          <w:sz w:val="22"/>
          <w:szCs w:val="22"/>
        </w:rPr>
        <w:t xml:space="preserve"> failed to pass (Z = 35.1, p </w:t>
      </w:r>
      <w:r w:rsidR="007C090E">
        <w:rPr>
          <w:rFonts w:ascii="Times New Roman" w:hAnsi="Times New Roman" w:cs="Times New Roman"/>
          <w:color w:val="000000" w:themeColor="text1"/>
          <w:sz w:val="22"/>
          <w:szCs w:val="22"/>
        </w:rPr>
        <w:sym w:font="Symbol" w:char="F0A3"/>
      </w:r>
      <w:r w:rsidR="007C090E">
        <w:rPr>
          <w:rFonts w:ascii="Times New Roman" w:hAnsi="Times New Roman" w:cs="Times New Roman"/>
          <w:color w:val="000000" w:themeColor="text1"/>
          <w:sz w:val="22"/>
          <w:szCs w:val="22"/>
        </w:rPr>
        <w:t xml:space="preserve"> 1X10</w:t>
      </w:r>
      <w:r w:rsidR="007C090E">
        <w:rPr>
          <w:rFonts w:ascii="Times New Roman" w:hAnsi="Times New Roman" w:cs="Times New Roman"/>
          <w:color w:val="000000" w:themeColor="text1"/>
          <w:sz w:val="22"/>
          <w:szCs w:val="22"/>
          <w:vertAlign w:val="superscript"/>
        </w:rPr>
        <w:t>-30</w:t>
      </w:r>
      <w:r w:rsidR="007C090E">
        <w:rPr>
          <w:rFonts w:ascii="Times New Roman" w:hAnsi="Times New Roman" w:cs="Times New Roman"/>
          <w:color w:val="000000" w:themeColor="text1"/>
          <w:sz w:val="22"/>
          <w:szCs w:val="22"/>
        </w:rPr>
        <w:t xml:space="preserve"> ; Z = -37.3, p </w:t>
      </w:r>
      <w:r w:rsidR="007C090E">
        <w:rPr>
          <w:rFonts w:ascii="Times New Roman" w:hAnsi="Times New Roman" w:cs="Times New Roman"/>
          <w:color w:val="000000" w:themeColor="text1"/>
          <w:sz w:val="22"/>
          <w:szCs w:val="22"/>
        </w:rPr>
        <w:sym w:font="Symbol" w:char="F0A3"/>
      </w:r>
      <w:r w:rsidR="007C090E">
        <w:rPr>
          <w:rFonts w:ascii="Times New Roman" w:hAnsi="Times New Roman" w:cs="Times New Roman"/>
          <w:color w:val="000000" w:themeColor="text1"/>
          <w:sz w:val="22"/>
          <w:szCs w:val="22"/>
        </w:rPr>
        <w:t xml:space="preserve"> 1X10</w:t>
      </w:r>
      <w:r w:rsidR="007C090E">
        <w:rPr>
          <w:rFonts w:ascii="Times New Roman" w:hAnsi="Times New Roman" w:cs="Times New Roman"/>
          <w:color w:val="000000" w:themeColor="text1"/>
          <w:sz w:val="22"/>
          <w:szCs w:val="22"/>
          <w:vertAlign w:val="superscript"/>
        </w:rPr>
        <w:t>-30</w:t>
      </w:r>
      <w:r w:rsidR="007C090E">
        <w:rPr>
          <w:rFonts w:ascii="Times New Roman" w:hAnsi="Times New Roman" w:cs="Times New Roman"/>
          <w:color w:val="000000" w:themeColor="text1"/>
          <w:sz w:val="22"/>
          <w:szCs w:val="22"/>
        </w:rPr>
        <w:t xml:space="preserve">), providing the additional evidence of historical introgression between balsam poplar and Anchorage and ancestral Anchorage and Kodiak populations. </w:t>
      </w:r>
      <w:r w:rsidR="00347774">
        <w:rPr>
          <w:rFonts w:ascii="Times New Roman" w:hAnsi="Times New Roman" w:cs="Times New Roman"/>
          <w:color w:val="000000" w:themeColor="text1"/>
          <w:sz w:val="22"/>
          <w:szCs w:val="22"/>
        </w:rPr>
        <w:t xml:space="preserve">Confirming these migration events, the ancestral introgression suggests of the presence of some older </w:t>
      </w:r>
      <w:r w:rsidR="00331342">
        <w:rPr>
          <w:rFonts w:ascii="Times New Roman" w:hAnsi="Times New Roman" w:cs="Times New Roman"/>
          <w:color w:val="000000" w:themeColor="text1"/>
          <w:sz w:val="22"/>
          <w:szCs w:val="22"/>
        </w:rPr>
        <w:t>refugia</w:t>
      </w:r>
      <w:r w:rsidR="00347774">
        <w:rPr>
          <w:rFonts w:ascii="Times New Roman" w:hAnsi="Times New Roman" w:cs="Times New Roman"/>
          <w:color w:val="000000" w:themeColor="text1"/>
          <w:sz w:val="22"/>
          <w:szCs w:val="22"/>
        </w:rPr>
        <w:t xml:space="preserve"> populations in the higher latitudes, which has not been recorded or found till </w:t>
      </w:r>
      <w:commentRangeStart w:id="29"/>
      <w:r w:rsidR="00347774">
        <w:rPr>
          <w:rFonts w:ascii="Times New Roman" w:hAnsi="Times New Roman" w:cs="Times New Roman"/>
          <w:color w:val="000000" w:themeColor="text1"/>
          <w:sz w:val="22"/>
          <w:szCs w:val="22"/>
        </w:rPr>
        <w:t>date</w:t>
      </w:r>
      <w:commentRangeEnd w:id="29"/>
      <w:r w:rsidR="00CC2904">
        <w:rPr>
          <w:rStyle w:val="CommentReference"/>
        </w:rPr>
        <w:commentReference w:id="29"/>
      </w:r>
      <w:r w:rsidR="00347774">
        <w:rPr>
          <w:rFonts w:ascii="Times New Roman" w:hAnsi="Times New Roman" w:cs="Times New Roman"/>
          <w:color w:val="000000" w:themeColor="text1"/>
          <w:sz w:val="22"/>
          <w:szCs w:val="22"/>
        </w:rPr>
        <w:t>.</w:t>
      </w:r>
    </w:p>
    <w:p w14:paraId="416FA954" w14:textId="2CBCF44F" w:rsidR="0061733D" w:rsidRDefault="009C3387" w:rsidP="002C03DC">
      <w:pPr>
        <w:pStyle w:val="Heading2"/>
        <w:spacing w:line="480" w:lineRule="auto"/>
        <w:rPr>
          <w:rFonts w:ascii="Times New Roman" w:hAnsi="Times New Roman" w:cs="Times New Roman"/>
          <w:color w:val="000000" w:themeColor="text1"/>
          <w:sz w:val="22"/>
          <w:szCs w:val="22"/>
        </w:rPr>
      </w:pPr>
      <w:r w:rsidRPr="009C3387">
        <w:rPr>
          <w:rFonts w:ascii="Times New Roman" w:hAnsi="Times New Roman" w:cs="Times New Roman"/>
          <w:color w:val="000000" w:themeColor="text1"/>
          <w:sz w:val="22"/>
          <w:szCs w:val="22"/>
        </w:rPr>
        <w:t>Effective population size and Divergence time estimation</w:t>
      </w:r>
    </w:p>
    <w:p w14:paraId="36717077" w14:textId="77777777" w:rsidR="003E775F" w:rsidRDefault="00706A8C" w:rsidP="002C03DC">
      <w:pPr>
        <w:spacing w:line="480" w:lineRule="auto"/>
        <w:rPr>
          <w:rFonts w:ascii="Times New Roman" w:hAnsi="Times New Roman" w:cs="Times New Roman"/>
          <w:sz w:val="22"/>
          <w:szCs w:val="22"/>
        </w:rPr>
      </w:pPr>
      <w:r>
        <w:rPr>
          <w:rFonts w:ascii="Times New Roman" w:hAnsi="Times New Roman" w:cs="Times New Roman"/>
          <w:sz w:val="22"/>
          <w:szCs w:val="22"/>
        </w:rPr>
        <w:t xml:space="preserve">We next examined the genome-wide linkage disequilibrium (LD) patterns, to estimate the effective population size and divergence time. For this analysis, we binned the LD estimates between SNPs to 50 evenly spaced recombination </w:t>
      </w:r>
      <w:r w:rsidR="00D13FC8">
        <w:rPr>
          <w:rFonts w:ascii="Times New Roman" w:hAnsi="Times New Roman" w:cs="Times New Roman"/>
          <w:sz w:val="22"/>
          <w:szCs w:val="22"/>
        </w:rPr>
        <w:t xml:space="preserve">distance </w:t>
      </w:r>
      <w:r>
        <w:rPr>
          <w:rFonts w:ascii="Times New Roman" w:hAnsi="Times New Roman" w:cs="Times New Roman"/>
          <w:sz w:val="22"/>
          <w:szCs w:val="22"/>
        </w:rPr>
        <w:t>categories (0.005-0.25 cM) and calculate the average r</w:t>
      </w:r>
      <w:r>
        <w:rPr>
          <w:rFonts w:ascii="Times New Roman" w:hAnsi="Times New Roman" w:cs="Times New Roman"/>
          <w:sz w:val="22"/>
          <w:szCs w:val="22"/>
          <w:vertAlign w:val="subscript"/>
        </w:rPr>
        <w:t>LD</w:t>
      </w:r>
      <w:r>
        <w:rPr>
          <w:rFonts w:ascii="Times New Roman" w:hAnsi="Times New Roman" w:cs="Times New Roman"/>
          <w:sz w:val="22"/>
          <w:szCs w:val="22"/>
          <w:vertAlign w:val="superscript"/>
        </w:rPr>
        <w:t>2</w:t>
      </w:r>
      <w:r>
        <w:rPr>
          <w:rFonts w:ascii="Times New Roman" w:hAnsi="Times New Roman" w:cs="Times New Roman"/>
          <w:sz w:val="22"/>
          <w:szCs w:val="22"/>
        </w:rPr>
        <w:t xml:space="preserve"> for each of our populations. The results (</w:t>
      </w:r>
      <w:r>
        <w:rPr>
          <w:rFonts w:ascii="Times New Roman" w:hAnsi="Times New Roman" w:cs="Times New Roman"/>
          <w:color w:val="FF0000"/>
          <w:sz w:val="22"/>
          <w:szCs w:val="22"/>
        </w:rPr>
        <w:t>Fig. 6</w:t>
      </w:r>
      <w:r>
        <w:rPr>
          <w:rFonts w:ascii="Times New Roman" w:hAnsi="Times New Roman" w:cs="Times New Roman"/>
          <w:sz w:val="22"/>
          <w:szCs w:val="22"/>
        </w:rPr>
        <w:t xml:space="preserve">) show that LD increases with increase in the geographical distance from the south. </w:t>
      </w:r>
      <w:r w:rsidR="00003CA9">
        <w:rPr>
          <w:rFonts w:ascii="Times New Roman" w:hAnsi="Times New Roman" w:cs="Times New Roman"/>
          <w:sz w:val="22"/>
          <w:szCs w:val="22"/>
        </w:rPr>
        <w:t xml:space="preserve">This has been previously reported </w:t>
      </w:r>
      <w:r w:rsidR="00003CA9">
        <w:rPr>
          <w:rFonts w:ascii="Times New Roman" w:hAnsi="Times New Roman" w:cs="Times New Roman"/>
          <w:sz w:val="22"/>
          <w:szCs w:val="22"/>
        </w:rPr>
        <w:fldChar w:fldCharType="begin">
          <w:fldData xml:space="preserve">PEVuZE5vdGU+PENpdGU+PEF1dGhvcj5TbGF2b3Y8L0F1dGhvcj48WWVhcj4yMDEyPC9ZZWFyPjxS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</w:fldData>
        </w:fldChar>
      </w:r>
      <w:r w:rsidR="00003CA9">
        <w:rPr>
          <w:rFonts w:ascii="Times New Roman" w:hAnsi="Times New Roman" w:cs="Times New Roman"/>
          <w:sz w:val="22"/>
          <w:szCs w:val="22"/>
        </w:rPr>
        <w:instrText xml:space="preserve"> ADDIN EN.CITE </w:instrText>
      </w:r>
      <w:r w:rsidR="00003CA9">
        <w:rPr>
          <w:rFonts w:ascii="Times New Roman" w:hAnsi="Times New Roman" w:cs="Times New Roman"/>
          <w:sz w:val="22"/>
          <w:szCs w:val="22"/>
        </w:rPr>
        <w:fldChar w:fldCharType="begin">
          <w:fldData xml:space="preserve">PEVuZE5vdGU+PENpdGU+PEF1dGhvcj5TbGF2b3Y8L0F1dGhvcj48WWVhcj4yMDEyPC9ZZWFyPjxS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</w:fldData>
        </w:fldChar>
      </w:r>
      <w:r w:rsidR="00003CA9">
        <w:rPr>
          <w:rFonts w:ascii="Times New Roman" w:hAnsi="Times New Roman" w:cs="Times New Roman"/>
          <w:sz w:val="22"/>
          <w:szCs w:val="22"/>
        </w:rPr>
        <w:instrText xml:space="preserve"> ADDIN EN.CITE.DATA </w:instrText>
      </w:r>
      <w:r w:rsidR="00003CA9">
        <w:rPr>
          <w:rFonts w:ascii="Times New Roman" w:hAnsi="Times New Roman" w:cs="Times New Roman"/>
          <w:sz w:val="22"/>
          <w:szCs w:val="22"/>
        </w:rPr>
      </w:r>
      <w:r w:rsidR="00003CA9">
        <w:rPr>
          <w:rFonts w:ascii="Times New Roman" w:hAnsi="Times New Roman" w:cs="Times New Roman"/>
          <w:sz w:val="22"/>
          <w:szCs w:val="22"/>
        </w:rPr>
        <w:fldChar w:fldCharType="end"/>
      </w:r>
      <w:r w:rsidR="00003CA9">
        <w:rPr>
          <w:rFonts w:ascii="Times New Roman" w:hAnsi="Times New Roman" w:cs="Times New Roman"/>
          <w:sz w:val="22"/>
          <w:szCs w:val="22"/>
        </w:rPr>
      </w:r>
      <w:r w:rsidR="00003CA9">
        <w:rPr>
          <w:rFonts w:ascii="Times New Roman" w:hAnsi="Times New Roman" w:cs="Times New Roman"/>
          <w:sz w:val="22"/>
          <w:szCs w:val="22"/>
        </w:rPr>
        <w:fldChar w:fldCharType="separate"/>
      </w:r>
      <w:r w:rsidR="00003CA9">
        <w:rPr>
          <w:rFonts w:ascii="Times New Roman" w:hAnsi="Times New Roman" w:cs="Times New Roman"/>
          <w:noProof/>
          <w:sz w:val="22"/>
          <w:szCs w:val="22"/>
        </w:rPr>
        <w:t>(Slavov et al., 2012)</w:t>
      </w:r>
      <w:r w:rsidR="00003CA9">
        <w:rPr>
          <w:rFonts w:ascii="Times New Roman" w:hAnsi="Times New Roman" w:cs="Times New Roman"/>
          <w:sz w:val="22"/>
          <w:szCs w:val="22"/>
        </w:rPr>
        <w:fldChar w:fldCharType="end"/>
      </w:r>
      <w:r w:rsidR="00003CA9">
        <w:rPr>
          <w:rFonts w:ascii="Times New Roman" w:hAnsi="Times New Roman" w:cs="Times New Roman"/>
          <w:sz w:val="22"/>
          <w:szCs w:val="22"/>
        </w:rPr>
        <w:t xml:space="preserve">, and reflects of the migration of populations from the south to higher altitudes. </w:t>
      </w:r>
      <w:r w:rsidR="006001C7">
        <w:rPr>
          <w:rFonts w:ascii="Times New Roman" w:hAnsi="Times New Roman" w:cs="Times New Roman"/>
          <w:sz w:val="22"/>
          <w:szCs w:val="22"/>
        </w:rPr>
        <w:t>The most extreme values of LD were found in Anchorage and Kodiak populations, with extreme values of LD over short genomic distances (0.005-0.075 cM) in Kodiak (8.835) followed by Anchorage (8.643), whereas the extreme values of LD over long genomic distances (0.075-0.25 cM) were found in Anchorage (</w:t>
      </w:r>
      <w:r w:rsidR="001C10FC">
        <w:rPr>
          <w:rFonts w:ascii="Times New Roman" w:hAnsi="Times New Roman" w:cs="Times New Roman"/>
          <w:sz w:val="22"/>
          <w:szCs w:val="22"/>
        </w:rPr>
        <w:t>0.591</w:t>
      </w:r>
      <w:r w:rsidR="006001C7">
        <w:rPr>
          <w:rFonts w:ascii="Times New Roman" w:hAnsi="Times New Roman" w:cs="Times New Roman"/>
          <w:sz w:val="22"/>
          <w:szCs w:val="22"/>
        </w:rPr>
        <w:t>) followed by Kodiak</w:t>
      </w:r>
      <w:r w:rsidR="001C10FC">
        <w:rPr>
          <w:rFonts w:ascii="Times New Roman" w:hAnsi="Times New Roman" w:cs="Times New Roman"/>
          <w:sz w:val="22"/>
          <w:szCs w:val="22"/>
        </w:rPr>
        <w:t xml:space="preserve"> (0.579)</w:t>
      </w:r>
      <w:r w:rsidR="006001C7">
        <w:rPr>
          <w:rFonts w:ascii="Times New Roman" w:hAnsi="Times New Roman" w:cs="Times New Roman"/>
          <w:sz w:val="22"/>
          <w:szCs w:val="22"/>
        </w:rPr>
        <w:t xml:space="preserve"> populations. High LD values over short genomic distances represents older population size, whereas high LD over large genomic distances represents recent colonization</w:t>
      </w:r>
      <w:r w:rsidR="001C10FC">
        <w:rPr>
          <w:rFonts w:ascii="Times New Roman" w:hAnsi="Times New Roman" w:cs="Times New Roman"/>
          <w:sz w:val="22"/>
          <w:szCs w:val="22"/>
        </w:rPr>
        <w:t xml:space="preserve"> or extreme geographic </w:t>
      </w:r>
      <w:r w:rsidR="002F1253">
        <w:rPr>
          <w:rFonts w:ascii="Times New Roman" w:hAnsi="Times New Roman" w:cs="Times New Roman"/>
          <w:sz w:val="22"/>
          <w:szCs w:val="22"/>
        </w:rPr>
        <w:t xml:space="preserve">or reproductive </w:t>
      </w:r>
      <w:r w:rsidR="001C10FC">
        <w:rPr>
          <w:rFonts w:ascii="Times New Roman" w:hAnsi="Times New Roman" w:cs="Times New Roman"/>
          <w:sz w:val="22"/>
          <w:szCs w:val="22"/>
        </w:rPr>
        <w:t>isolation</w:t>
      </w:r>
      <w:r w:rsidR="003E775F">
        <w:rPr>
          <w:rFonts w:ascii="Times New Roman" w:hAnsi="Times New Roman" w:cs="Times New Roman"/>
          <w:sz w:val="22"/>
          <w:szCs w:val="22"/>
        </w:rPr>
        <w:t>.</w:t>
      </w:r>
    </w:p>
    <w:p w14:paraId="41B6A651" w14:textId="22DF1348" w:rsidR="0067495B" w:rsidRDefault="002F1253" w:rsidP="002C03DC">
      <w:pPr>
        <w:spacing w:line="480" w:lineRule="auto"/>
        <w:rPr>
          <w:rFonts w:ascii="Times New Roman" w:hAnsi="Times New Roman" w:cs="Times New Roman"/>
          <w:sz w:val="22"/>
          <w:szCs w:val="22"/>
        </w:rPr>
      </w:pPr>
      <w:r>
        <w:rPr>
          <w:rFonts w:ascii="Times New Roman" w:hAnsi="Times New Roman" w:cs="Times New Roman"/>
          <w:sz w:val="22"/>
          <w:szCs w:val="22"/>
        </w:rPr>
        <w:t>In order to further investigate the demographic history of the species, we used the LD values to calculate the effective population size</w:t>
      </w:r>
      <w:r w:rsidR="003E775F">
        <w:rPr>
          <w:rFonts w:ascii="Times New Roman" w:hAnsi="Times New Roman" w:cs="Times New Roman"/>
          <w:sz w:val="22"/>
          <w:szCs w:val="22"/>
        </w:rPr>
        <w:t xml:space="preserve"> (N</w:t>
      </w:r>
      <w:r w:rsidR="003E775F">
        <w:rPr>
          <w:rFonts w:ascii="Times New Roman" w:hAnsi="Times New Roman" w:cs="Times New Roman"/>
          <w:sz w:val="22"/>
          <w:szCs w:val="22"/>
          <w:vertAlign w:val="subscript"/>
        </w:rPr>
        <w:t>e</w:t>
      </w:r>
      <w:r w:rsidR="003E775F">
        <w:rPr>
          <w:rFonts w:ascii="Times New Roman" w:hAnsi="Times New Roman" w:cs="Times New Roman"/>
          <w:sz w:val="22"/>
          <w:szCs w:val="22"/>
        </w:rPr>
        <w:t>)</w:t>
      </w:r>
      <w:r>
        <w:rPr>
          <w:rFonts w:ascii="Times New Roman" w:hAnsi="Times New Roman" w:cs="Times New Roman"/>
          <w:sz w:val="22"/>
          <w:szCs w:val="22"/>
        </w:rPr>
        <w:t xml:space="preserve"> in our populations. </w:t>
      </w:r>
      <w:r w:rsidR="003E775F">
        <w:rPr>
          <w:rFonts w:ascii="Times New Roman" w:hAnsi="Times New Roman" w:cs="Times New Roman"/>
          <w:sz w:val="22"/>
          <w:szCs w:val="22"/>
        </w:rPr>
        <w:t xml:space="preserve">We used the </w:t>
      </w:r>
      <w:r w:rsidR="003E775F">
        <w:rPr>
          <w:rFonts w:ascii="Times New Roman" w:hAnsi="Times New Roman" w:cs="Times New Roman"/>
          <w:sz w:val="22"/>
          <w:szCs w:val="22"/>
        </w:rPr>
        <w:fldChar w:fldCharType="begin">
          <w:fldData xml:space="preserve">PEVuZE5vdGU+PENpdGUgQXV0aG9yWWVhcj0iMSI+PEF1dGhvcj5NY0V2b3k8L0F1dGhvcj48WWVh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</w:fldData>
        </w:fldChar>
      </w:r>
      <w:r w:rsidR="003E775F">
        <w:rPr>
          <w:rFonts w:ascii="Times New Roman" w:hAnsi="Times New Roman" w:cs="Times New Roman"/>
          <w:sz w:val="22"/>
          <w:szCs w:val="22"/>
        </w:rPr>
        <w:instrText xml:space="preserve"> ADDIN EN.CITE </w:instrText>
      </w:r>
      <w:r w:rsidR="003E775F">
        <w:rPr>
          <w:rFonts w:ascii="Times New Roman" w:hAnsi="Times New Roman" w:cs="Times New Roman"/>
          <w:sz w:val="22"/>
          <w:szCs w:val="22"/>
        </w:rPr>
        <w:fldChar w:fldCharType="begin">
          <w:fldData xml:space="preserve">PEVuZE5vdGU+PENpdGUgQXV0aG9yWWVhcj0iMSI+PEF1dGhvcj5NY0V2b3k8L0F1dGhvcj48WWVh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</w:fldData>
        </w:fldChar>
      </w:r>
      <w:r w:rsidR="003E775F">
        <w:rPr>
          <w:rFonts w:ascii="Times New Roman" w:hAnsi="Times New Roman" w:cs="Times New Roman"/>
          <w:sz w:val="22"/>
          <w:szCs w:val="22"/>
        </w:rPr>
        <w:instrText xml:space="preserve"> ADDIN EN.CITE.DATA </w:instrText>
      </w:r>
      <w:r w:rsidR="003E775F">
        <w:rPr>
          <w:rFonts w:ascii="Times New Roman" w:hAnsi="Times New Roman" w:cs="Times New Roman"/>
          <w:sz w:val="22"/>
          <w:szCs w:val="22"/>
        </w:rPr>
      </w:r>
      <w:r w:rsidR="003E775F">
        <w:rPr>
          <w:rFonts w:ascii="Times New Roman" w:hAnsi="Times New Roman" w:cs="Times New Roman"/>
          <w:sz w:val="22"/>
          <w:szCs w:val="22"/>
        </w:rPr>
        <w:fldChar w:fldCharType="end"/>
      </w:r>
      <w:r w:rsidR="003E775F">
        <w:rPr>
          <w:rFonts w:ascii="Times New Roman" w:hAnsi="Times New Roman" w:cs="Times New Roman"/>
          <w:sz w:val="22"/>
          <w:szCs w:val="22"/>
        </w:rPr>
      </w:r>
      <w:r w:rsidR="003E775F">
        <w:rPr>
          <w:rFonts w:ascii="Times New Roman" w:hAnsi="Times New Roman" w:cs="Times New Roman"/>
          <w:sz w:val="22"/>
          <w:szCs w:val="22"/>
        </w:rPr>
        <w:fldChar w:fldCharType="separate"/>
      </w:r>
      <w:r w:rsidR="003E775F">
        <w:rPr>
          <w:rFonts w:ascii="Times New Roman" w:hAnsi="Times New Roman" w:cs="Times New Roman"/>
          <w:noProof/>
          <w:sz w:val="22"/>
          <w:szCs w:val="22"/>
        </w:rPr>
        <w:t>McEvoy et al.l (2011)</w:t>
      </w:r>
      <w:r w:rsidR="003E775F">
        <w:rPr>
          <w:rFonts w:ascii="Times New Roman" w:hAnsi="Times New Roman" w:cs="Times New Roman"/>
          <w:sz w:val="22"/>
          <w:szCs w:val="22"/>
        </w:rPr>
        <w:fldChar w:fldCharType="end"/>
      </w:r>
      <w:r w:rsidR="003E775F">
        <w:rPr>
          <w:rFonts w:ascii="Times New Roman" w:hAnsi="Times New Roman" w:cs="Times New Roman"/>
          <w:sz w:val="22"/>
          <w:szCs w:val="22"/>
        </w:rPr>
        <w:t xml:space="preserve"> </w:t>
      </w:r>
      <w:r w:rsidR="003E775F">
        <w:rPr>
          <w:rFonts w:ascii="Times New Roman" w:hAnsi="Times New Roman" w:cs="Times New Roman"/>
          <w:sz w:val="22"/>
          <w:szCs w:val="22"/>
        </w:rPr>
        <w:lastRenderedPageBreak/>
        <w:t xml:space="preserve">method to estimate the effective population size </w:t>
      </w:r>
      <w:r w:rsidR="001B2B6C">
        <w:rPr>
          <w:rFonts w:ascii="Times New Roman" w:hAnsi="Times New Roman" w:cs="Times New Roman"/>
          <w:sz w:val="22"/>
          <w:szCs w:val="22"/>
        </w:rPr>
        <w:t>and calculated the harmonic mean over all recombination distance categories to get average value for each population</w:t>
      </w:r>
      <w:r w:rsidR="00EA6F97">
        <w:rPr>
          <w:rFonts w:ascii="Times New Roman" w:hAnsi="Times New Roman" w:cs="Times New Roman"/>
          <w:sz w:val="22"/>
          <w:szCs w:val="22"/>
        </w:rPr>
        <w:t xml:space="preserve"> </w:t>
      </w:r>
      <w:r w:rsidR="003E775F">
        <w:rPr>
          <w:rFonts w:ascii="Times New Roman" w:hAnsi="Times New Roman" w:cs="Times New Roman"/>
          <w:sz w:val="22"/>
          <w:szCs w:val="22"/>
        </w:rPr>
        <w:t>(</w:t>
      </w:r>
      <w:r w:rsidR="003E775F">
        <w:rPr>
          <w:rFonts w:ascii="Times New Roman" w:hAnsi="Times New Roman" w:cs="Times New Roman"/>
          <w:color w:val="FF0000"/>
          <w:sz w:val="22"/>
          <w:szCs w:val="22"/>
        </w:rPr>
        <w:t>Refer to methods section for more details</w:t>
      </w:r>
      <w:r w:rsidR="003E775F">
        <w:rPr>
          <w:rFonts w:ascii="Times New Roman" w:hAnsi="Times New Roman" w:cs="Times New Roman"/>
          <w:sz w:val="22"/>
          <w:szCs w:val="22"/>
        </w:rPr>
        <w:t xml:space="preserve">). </w:t>
      </w:r>
      <w:r w:rsidR="00057965">
        <w:rPr>
          <w:rFonts w:ascii="Times New Roman" w:hAnsi="Times New Roman" w:cs="Times New Roman"/>
          <w:sz w:val="22"/>
          <w:szCs w:val="22"/>
        </w:rPr>
        <w:t>The average N</w:t>
      </w:r>
      <w:r w:rsidR="00057965">
        <w:rPr>
          <w:rFonts w:ascii="Times New Roman" w:hAnsi="Times New Roman" w:cs="Times New Roman"/>
          <w:sz w:val="22"/>
          <w:szCs w:val="22"/>
          <w:vertAlign w:val="subscript"/>
        </w:rPr>
        <w:t>e</w:t>
      </w:r>
      <w:r w:rsidR="00057965">
        <w:rPr>
          <w:rFonts w:ascii="Times New Roman" w:hAnsi="Times New Roman" w:cs="Times New Roman"/>
          <w:sz w:val="22"/>
          <w:szCs w:val="22"/>
        </w:rPr>
        <w:t xml:space="preserve"> ranged from 172 in Anchorage to 30 in NBC populations (</w:t>
      </w:r>
      <w:r w:rsidR="00057965">
        <w:rPr>
          <w:rFonts w:ascii="Times New Roman" w:hAnsi="Times New Roman" w:cs="Times New Roman"/>
          <w:color w:val="FF0000"/>
          <w:sz w:val="22"/>
          <w:szCs w:val="22"/>
        </w:rPr>
        <w:t>Fig. 7</w:t>
      </w:r>
      <w:r w:rsidR="00057965">
        <w:rPr>
          <w:rFonts w:ascii="Times New Roman" w:hAnsi="Times New Roman" w:cs="Times New Roman"/>
          <w:sz w:val="22"/>
          <w:szCs w:val="22"/>
        </w:rPr>
        <w:t xml:space="preserve">). </w:t>
      </w:r>
      <w:r w:rsidR="003E775F">
        <w:rPr>
          <w:rFonts w:ascii="Times New Roman" w:hAnsi="Times New Roman" w:cs="Times New Roman"/>
          <w:sz w:val="22"/>
          <w:szCs w:val="22"/>
        </w:rPr>
        <w:t>We found a</w:t>
      </w:r>
      <w:r w:rsidR="00CA3E7B">
        <w:rPr>
          <w:rFonts w:ascii="Times New Roman" w:hAnsi="Times New Roman" w:cs="Times New Roman"/>
          <w:sz w:val="22"/>
          <w:szCs w:val="22"/>
        </w:rPr>
        <w:t xml:space="preserve"> considerable amount of both temporal (genetic distance) and spatial variation (populations) in N</w:t>
      </w:r>
      <w:r w:rsidR="00CA3E7B">
        <w:rPr>
          <w:rFonts w:ascii="Times New Roman" w:hAnsi="Times New Roman" w:cs="Times New Roman"/>
          <w:sz w:val="22"/>
          <w:szCs w:val="22"/>
          <w:vertAlign w:val="subscript"/>
        </w:rPr>
        <w:t>e</w:t>
      </w:r>
      <w:r w:rsidR="00CA3E7B">
        <w:rPr>
          <w:rFonts w:ascii="Times New Roman" w:hAnsi="Times New Roman" w:cs="Times New Roman"/>
          <w:sz w:val="22"/>
          <w:szCs w:val="22"/>
        </w:rPr>
        <w:t xml:space="preserve"> (</w:t>
      </w:r>
      <w:r w:rsidR="00CA3E7B">
        <w:rPr>
          <w:rFonts w:ascii="Times New Roman" w:hAnsi="Times New Roman" w:cs="Times New Roman"/>
          <w:color w:val="FF0000"/>
          <w:sz w:val="22"/>
          <w:szCs w:val="22"/>
        </w:rPr>
        <w:t xml:space="preserve">Fig. </w:t>
      </w:r>
      <w:r w:rsidR="00057965">
        <w:rPr>
          <w:rFonts w:ascii="Times New Roman" w:hAnsi="Times New Roman" w:cs="Times New Roman"/>
          <w:color w:val="FF0000"/>
          <w:sz w:val="22"/>
          <w:szCs w:val="22"/>
        </w:rPr>
        <w:t>8</w:t>
      </w:r>
      <w:r w:rsidR="00CA3E7B">
        <w:rPr>
          <w:rFonts w:ascii="Times New Roman" w:hAnsi="Times New Roman" w:cs="Times New Roman"/>
          <w:sz w:val="22"/>
          <w:szCs w:val="22"/>
        </w:rPr>
        <w:t>)</w:t>
      </w:r>
      <w:r w:rsidR="003E775F">
        <w:rPr>
          <w:rFonts w:ascii="Times New Roman" w:hAnsi="Times New Roman" w:cs="Times New Roman"/>
          <w:sz w:val="22"/>
          <w:szCs w:val="22"/>
        </w:rPr>
        <w:t>.</w:t>
      </w:r>
      <w:r w:rsidR="0067495B">
        <w:rPr>
          <w:rFonts w:ascii="Times New Roman" w:hAnsi="Times New Roman" w:cs="Times New Roman"/>
          <w:sz w:val="22"/>
          <w:szCs w:val="22"/>
        </w:rPr>
        <w:t xml:space="preserve"> Ne estimates from 100-20 KYA period showed a very large effective population size for Anchorage populations, followed by the southern populations originating sometime around 60 KYA ago. This was very surprising result, since most of the northern latitudes were covered by glaciers at that time, and most studies until now have assumed population in the north to be migrated from lower latitudes. All other populati</w:t>
      </w:r>
      <w:r w:rsidR="00EA6F97">
        <w:rPr>
          <w:rFonts w:ascii="Times New Roman" w:hAnsi="Times New Roman" w:cs="Times New Roman"/>
          <w:sz w:val="22"/>
          <w:szCs w:val="22"/>
        </w:rPr>
        <w:t>ons originated between 40-20 KYA</w:t>
      </w:r>
      <w:r w:rsidR="0067495B">
        <w:rPr>
          <w:rFonts w:ascii="Times New Roman" w:hAnsi="Times New Roman" w:cs="Times New Roman"/>
          <w:sz w:val="22"/>
          <w:szCs w:val="22"/>
        </w:rPr>
        <w:t xml:space="preserve">. </w:t>
      </w:r>
      <w:r w:rsidR="00EA6F97">
        <w:rPr>
          <w:rFonts w:ascii="Times New Roman" w:hAnsi="Times New Roman" w:cs="Times New Roman"/>
          <w:sz w:val="22"/>
          <w:szCs w:val="22"/>
        </w:rPr>
        <w:t xml:space="preserve">From ~17 KYA </w:t>
      </w:r>
      <w:r w:rsidR="00057965">
        <w:rPr>
          <w:rFonts w:ascii="Times New Roman" w:hAnsi="Times New Roman" w:cs="Times New Roman"/>
          <w:sz w:val="22"/>
          <w:szCs w:val="22"/>
        </w:rPr>
        <w:t>all the</w:t>
      </w:r>
      <w:r w:rsidR="00EA6F97">
        <w:rPr>
          <w:rFonts w:ascii="Times New Roman" w:hAnsi="Times New Roman" w:cs="Times New Roman"/>
          <w:sz w:val="22"/>
          <w:szCs w:val="22"/>
        </w:rPr>
        <w:t xml:space="preserve"> recent populations stabilized over time, with Anchorage population in constant bottleneck, and Oregon populations decreasing in growth around 7 KYA. </w:t>
      </w:r>
      <w:r w:rsidR="00832469">
        <w:rPr>
          <w:rFonts w:ascii="Times New Roman" w:hAnsi="Times New Roman" w:cs="Times New Roman"/>
          <w:sz w:val="22"/>
          <w:szCs w:val="22"/>
        </w:rPr>
        <w:t xml:space="preserve">These results suggest of a cryptic refugia close to Alaska, </w:t>
      </w:r>
      <w:r w:rsidR="00900E51">
        <w:rPr>
          <w:rFonts w:ascii="Times New Roman" w:hAnsi="Times New Roman" w:cs="Times New Roman"/>
          <w:sz w:val="22"/>
          <w:szCs w:val="22"/>
        </w:rPr>
        <w:t xml:space="preserve">which could be source of migration for some populations in the north, while rest of the populations could have migrated from the south with the receding of glaciers. </w:t>
      </w:r>
    </w:p>
    <w:p w14:paraId="770E662B" w14:textId="00181897" w:rsidR="000B018F" w:rsidRDefault="000B018F" w:rsidP="002C03DC">
      <w:pPr>
        <w:spacing w:line="480" w:lineRule="auto"/>
        <w:rPr>
          <w:rFonts w:ascii="Times New Roman" w:hAnsi="Times New Roman" w:cs="Times New Roman"/>
          <w:sz w:val="22"/>
          <w:szCs w:val="22"/>
        </w:rPr>
      </w:pPr>
      <w:r>
        <w:rPr>
          <w:rFonts w:ascii="Times New Roman" w:hAnsi="Times New Roman" w:cs="Times New Roman"/>
          <w:sz w:val="22"/>
          <w:szCs w:val="22"/>
        </w:rPr>
        <w:t>In order to confirm our results, we used an alternate method to estimate the demographic history in our populations. We used Stairway Plot, which uses multi-epoch model to calculate composite likelihood estimations of theta (</w:t>
      </w:r>
      <w:r>
        <w:rPr>
          <w:rFonts w:ascii="Times New Roman" w:hAnsi="Times New Roman" w:cs="Times New Roman"/>
          <w:sz w:val="22"/>
          <w:szCs w:val="22"/>
        </w:rPr>
        <w:sym w:font="Symbol" w:char="F071"/>
      </w:r>
      <w:r>
        <w:rPr>
          <w:rFonts w:ascii="Times New Roman" w:hAnsi="Times New Roman" w:cs="Times New Roman"/>
          <w:sz w:val="22"/>
          <w:szCs w:val="22"/>
        </w:rPr>
        <w:t>) from different SNP frequency spectra to estimate N</w:t>
      </w:r>
      <w:r>
        <w:rPr>
          <w:rFonts w:ascii="Times New Roman" w:hAnsi="Times New Roman" w:cs="Times New Roman"/>
          <w:sz w:val="22"/>
          <w:szCs w:val="22"/>
          <w:vertAlign w:val="subscript"/>
        </w:rPr>
        <w:t>e</w:t>
      </w:r>
      <w:r>
        <w:rPr>
          <w:rFonts w:ascii="Times New Roman" w:hAnsi="Times New Roman" w:cs="Times New Roman"/>
          <w:sz w:val="22"/>
          <w:szCs w:val="22"/>
        </w:rPr>
        <w:t xml:space="preserve"> in our populations</w:t>
      </w:r>
      <w:r w:rsidR="00242185">
        <w:rPr>
          <w:rFonts w:ascii="Times New Roman" w:hAnsi="Times New Roman" w:cs="Times New Roman"/>
          <w:sz w:val="22"/>
          <w:szCs w:val="22"/>
        </w:rPr>
        <w:t xml:space="preserve"> </w:t>
      </w:r>
      <w:r w:rsidR="00242185">
        <w:rPr>
          <w:rFonts w:ascii="Times New Roman" w:hAnsi="Times New Roman" w:cs="Times New Roman"/>
          <w:sz w:val="22"/>
          <w:szCs w:val="22"/>
        </w:rPr>
        <w:fldChar w:fldCharType="begin"/>
      </w:r>
      <w:r w:rsidR="00242185">
        <w:rPr>
          <w:rFonts w:ascii="Times New Roman" w:hAnsi="Times New Roman" w:cs="Times New Roman"/>
          <w:sz w:val="22"/>
          <w:szCs w:val="22"/>
        </w:rPr>
        <w:instrText xml:space="preserve"> ADDIN EN.CITE &lt;EndNote&gt;&lt;Cite&gt;&lt;Author&gt;Liu&lt;/Author&gt;&lt;Year&gt;2015&lt;/Year&gt;&lt;RecNum&gt;322&lt;/RecNum&gt;&lt;DisplayText&gt;(Liu and Fu, 2015)&lt;/DisplayText&gt;&lt;record&gt;&lt;rec-number&gt;322&lt;/rec-number&gt;&lt;foreign-keys&gt;&lt;key app="EN" db-id="tdzzrxv0yveat4evtvexttdxrt00wdaaz5df" timestamp="1463689560"&gt;322&lt;/key&gt;&lt;/foreign-keys&gt;&lt;ref-type name="Journal Article"&gt;17&lt;/ref-type&gt;&lt;contributors&gt;&lt;authors&gt;&lt;author&gt;Liu, X. M.&lt;/author&gt;&lt;author&gt;Fu, Y. X.&lt;/author&gt;&lt;/authors&gt;&lt;/contributors&gt;&lt;auth-address&gt;Univ Texas Hlth Sci Ctr Houston, Sch Publ Hlth, Dept Epidemiol Human Genet &amp;amp; Environm Sci, Houston, TX 77030 USA&amp;#xD;Univ Texas Hlth Sci Ctr Houston, Sch Publ Hlth, Dept Biostat, Houston, TX 77030 USA&lt;/auth-address&gt;&lt;titles&gt;&lt;title&gt;Exploring population size changes using SNP frequency spectra&lt;/title&gt;&lt;secondary-title&gt;Nature Genetics&lt;/secondary-title&gt;&lt;alt-title&gt;Nat Genet&amp;#xD;Nat Genet&lt;/alt-title&gt;&lt;/titles&gt;&lt;periodical&gt;&lt;full-title&gt;Nat Genet&lt;/full-title&gt;&lt;abbr-1&gt;Nature genetics&lt;/abbr-1&gt;&lt;/periodical&gt;&lt;pages&gt;555-U172&lt;/pages&gt;&lt;volume&gt;47&lt;/volume&gt;&lt;number&gt;5&lt;/number&gt;&lt;keywords&gt;&lt;keyword&gt;single-nucleotide polymorphisms&lt;/keyword&gt;&lt;keyword&gt;bayesian coalescent inference&lt;/keyword&gt;&lt;keyword&gt;whole-genome sequences&lt;/keyword&gt;&lt;keyword&gt;demographic history&lt;/keyword&gt;&lt;keyword&gt;genetic-variation&lt;/keyword&gt;&lt;keyword&gt;human-evolution&lt;/keyword&gt;&lt;keyword&gt;multiple loci&lt;/keyword&gt;&lt;keyword&gt;skyline-plot&lt;/keyword&gt;&lt;keyword&gt;mutation&lt;/keyword&gt;&lt;keyword&gt;dynamics&lt;/keyword&gt;&lt;/keywords&gt;&lt;dates&gt;&lt;year&gt;2015&lt;/year&gt;&lt;pub-dates&gt;&lt;date&gt;May&lt;/date&gt;&lt;/pub-dates&gt;&lt;/dates&gt;&lt;isbn&gt;1061-4036&lt;/isbn&gt;&lt;accession-num&gt;WOS:000353635800022&lt;/accession-num&gt;&lt;urls&gt;&lt;related-urls&gt;&lt;url&gt;&amp;lt;Go to ISI&amp;gt;://WOS:000353635800022&lt;/url&gt;&lt;/related-urls&gt;&lt;/urls&gt;&lt;language&gt;English&lt;/language&gt;&lt;/record&gt;&lt;/Cite&gt;&lt;/EndNote&gt;</w:instrText>
      </w:r>
      <w:r w:rsidR="00242185">
        <w:rPr>
          <w:rFonts w:ascii="Times New Roman" w:hAnsi="Times New Roman" w:cs="Times New Roman"/>
          <w:sz w:val="22"/>
          <w:szCs w:val="22"/>
        </w:rPr>
        <w:fldChar w:fldCharType="separate"/>
      </w:r>
      <w:r w:rsidR="00242185">
        <w:rPr>
          <w:rFonts w:ascii="Times New Roman" w:hAnsi="Times New Roman" w:cs="Times New Roman"/>
          <w:noProof/>
          <w:sz w:val="22"/>
          <w:szCs w:val="22"/>
        </w:rPr>
        <w:t>(Liu and Fu, 2015)</w:t>
      </w:r>
      <w:r w:rsidR="00242185">
        <w:rPr>
          <w:rFonts w:ascii="Times New Roman" w:hAnsi="Times New Roman" w:cs="Times New Roman"/>
          <w:sz w:val="22"/>
          <w:szCs w:val="22"/>
        </w:rPr>
        <w:fldChar w:fldCharType="end"/>
      </w:r>
      <w:r>
        <w:rPr>
          <w:rFonts w:ascii="Times New Roman" w:hAnsi="Times New Roman" w:cs="Times New Roman"/>
          <w:sz w:val="22"/>
          <w:szCs w:val="22"/>
        </w:rPr>
        <w:t xml:space="preserve">. </w:t>
      </w:r>
      <w:r w:rsidR="00B5480B">
        <w:rPr>
          <w:rFonts w:ascii="Times New Roman" w:hAnsi="Times New Roman" w:cs="Times New Roman"/>
          <w:sz w:val="22"/>
          <w:szCs w:val="22"/>
        </w:rPr>
        <w:t>The results (</w:t>
      </w:r>
      <w:r w:rsidR="00B5480B">
        <w:rPr>
          <w:rFonts w:ascii="Times New Roman" w:hAnsi="Times New Roman" w:cs="Times New Roman"/>
          <w:color w:val="FF0000"/>
          <w:sz w:val="22"/>
          <w:szCs w:val="22"/>
        </w:rPr>
        <w:t>Fig. 9</w:t>
      </w:r>
      <w:r w:rsidR="00B5480B">
        <w:rPr>
          <w:rFonts w:ascii="Times New Roman" w:hAnsi="Times New Roman" w:cs="Times New Roman"/>
          <w:sz w:val="22"/>
          <w:szCs w:val="22"/>
        </w:rPr>
        <w:t>) confirm our finding showing different demographic trajecto</w:t>
      </w:r>
      <w:r w:rsidR="0004363F">
        <w:rPr>
          <w:rFonts w:ascii="Times New Roman" w:hAnsi="Times New Roman" w:cs="Times New Roman"/>
          <w:sz w:val="22"/>
          <w:szCs w:val="22"/>
        </w:rPr>
        <w:t>ry in both An</w:t>
      </w:r>
      <w:r w:rsidR="002C7697">
        <w:rPr>
          <w:rFonts w:ascii="Times New Roman" w:hAnsi="Times New Roman" w:cs="Times New Roman"/>
          <w:sz w:val="22"/>
          <w:szCs w:val="22"/>
        </w:rPr>
        <w:t>chorage and Kodiak populations</w:t>
      </w:r>
      <w:r w:rsidR="00B15979">
        <w:rPr>
          <w:rFonts w:ascii="Times New Roman" w:hAnsi="Times New Roman" w:cs="Times New Roman"/>
          <w:sz w:val="22"/>
          <w:szCs w:val="22"/>
        </w:rPr>
        <w:t xml:space="preserve"> as compared to rest of the groups</w:t>
      </w:r>
      <w:r w:rsidR="002C7697">
        <w:rPr>
          <w:rFonts w:ascii="Times New Roman" w:hAnsi="Times New Roman" w:cs="Times New Roman"/>
          <w:sz w:val="22"/>
          <w:szCs w:val="22"/>
        </w:rPr>
        <w:t xml:space="preserve">. </w:t>
      </w:r>
      <w:r w:rsidR="00B15979">
        <w:rPr>
          <w:rFonts w:ascii="Times New Roman" w:hAnsi="Times New Roman" w:cs="Times New Roman"/>
          <w:sz w:val="22"/>
          <w:szCs w:val="22"/>
        </w:rPr>
        <w:t xml:space="preserve">Anchorage populations originated around 40 </w:t>
      </w:r>
      <w:commentRangeStart w:id="30"/>
      <w:r w:rsidR="00B15979">
        <w:rPr>
          <w:rFonts w:ascii="Times New Roman" w:hAnsi="Times New Roman" w:cs="Times New Roman"/>
          <w:sz w:val="22"/>
          <w:szCs w:val="22"/>
        </w:rPr>
        <w:t>MYA</w:t>
      </w:r>
      <w:commentRangeEnd w:id="30"/>
      <w:r w:rsidR="00CC2904">
        <w:rPr>
          <w:rStyle w:val="CommentReference"/>
        </w:rPr>
        <w:commentReference w:id="30"/>
      </w:r>
      <w:r w:rsidR="00B15979">
        <w:rPr>
          <w:rFonts w:ascii="Times New Roman" w:hAnsi="Times New Roman" w:cs="Times New Roman"/>
          <w:sz w:val="22"/>
          <w:szCs w:val="22"/>
        </w:rPr>
        <w:t xml:space="preserve"> ago, whereas OR populations</w:t>
      </w:r>
      <w:r w:rsidR="00485500">
        <w:rPr>
          <w:rFonts w:ascii="Times New Roman" w:hAnsi="Times New Roman" w:cs="Times New Roman"/>
          <w:sz w:val="22"/>
          <w:szCs w:val="22"/>
        </w:rPr>
        <w:t xml:space="preserve"> (south)</w:t>
      </w:r>
      <w:r w:rsidR="00B15979">
        <w:rPr>
          <w:rFonts w:ascii="Times New Roman" w:hAnsi="Times New Roman" w:cs="Times New Roman"/>
          <w:sz w:val="22"/>
          <w:szCs w:val="22"/>
        </w:rPr>
        <w:t xml:space="preserve"> originated around 27.5 MYA</w:t>
      </w:r>
      <w:r w:rsidR="00F70635">
        <w:rPr>
          <w:rFonts w:ascii="Times New Roman" w:hAnsi="Times New Roman" w:cs="Times New Roman"/>
          <w:sz w:val="22"/>
          <w:szCs w:val="22"/>
        </w:rPr>
        <w:t xml:space="preserve"> ago. The results showed that Kodiak population originated from Anchorage populations, as it shared the same demographic </w:t>
      </w:r>
      <w:commentRangeStart w:id="31"/>
      <w:r w:rsidR="00F70635">
        <w:rPr>
          <w:rFonts w:ascii="Times New Roman" w:hAnsi="Times New Roman" w:cs="Times New Roman"/>
          <w:sz w:val="22"/>
          <w:szCs w:val="22"/>
        </w:rPr>
        <w:t>history</w:t>
      </w:r>
      <w:commentRangeEnd w:id="31"/>
      <w:r w:rsidR="00CC2904">
        <w:rPr>
          <w:rStyle w:val="CommentReference"/>
        </w:rPr>
        <w:commentReference w:id="31"/>
      </w:r>
      <w:r w:rsidR="00F70635">
        <w:rPr>
          <w:rFonts w:ascii="Times New Roman" w:hAnsi="Times New Roman" w:cs="Times New Roman"/>
          <w:sz w:val="22"/>
          <w:szCs w:val="22"/>
        </w:rPr>
        <w:t xml:space="preserve"> and originated around 5.5 MYA ago (</w:t>
      </w:r>
      <w:r w:rsidR="00481FA1">
        <w:rPr>
          <w:rFonts w:ascii="Times New Roman" w:hAnsi="Times New Roman" w:cs="Times New Roman"/>
          <w:color w:val="FF0000"/>
          <w:sz w:val="22"/>
          <w:szCs w:val="22"/>
        </w:rPr>
        <w:t>Fig. S4</w:t>
      </w:r>
      <w:r w:rsidR="00F70635">
        <w:rPr>
          <w:rFonts w:ascii="Times New Roman" w:hAnsi="Times New Roman" w:cs="Times New Roman"/>
          <w:color w:val="FF0000"/>
          <w:sz w:val="22"/>
          <w:szCs w:val="22"/>
        </w:rPr>
        <w:t>-S1</w:t>
      </w:r>
      <w:r w:rsidR="00481FA1">
        <w:rPr>
          <w:rFonts w:ascii="Times New Roman" w:hAnsi="Times New Roman" w:cs="Times New Roman"/>
          <w:color w:val="FF0000"/>
          <w:sz w:val="22"/>
          <w:szCs w:val="22"/>
        </w:rPr>
        <w:t>3</w:t>
      </w:r>
      <w:r w:rsidR="00F70635">
        <w:rPr>
          <w:rFonts w:ascii="Times New Roman" w:hAnsi="Times New Roman" w:cs="Times New Roman"/>
          <w:sz w:val="22"/>
          <w:szCs w:val="22"/>
        </w:rPr>
        <w:t xml:space="preserve">). In order to get the statistical significance of the difference in the origin, we compared the </w:t>
      </w:r>
      <w:r w:rsidR="006D4F3D">
        <w:rPr>
          <w:rFonts w:ascii="Times New Roman" w:hAnsi="Times New Roman" w:cs="Times New Roman"/>
          <w:sz w:val="22"/>
          <w:szCs w:val="22"/>
        </w:rPr>
        <w:t xml:space="preserve">population sizes of each </w:t>
      </w:r>
      <w:r w:rsidR="00F70635">
        <w:rPr>
          <w:rFonts w:ascii="Times New Roman" w:hAnsi="Times New Roman" w:cs="Times New Roman"/>
          <w:sz w:val="22"/>
          <w:szCs w:val="22"/>
        </w:rPr>
        <w:t xml:space="preserve">population during their first and second bottleneck. Premise behind this comparison was done based on the range expansion dynamics. The populations having common origin from the south would show similar signatures as its ancestral </w:t>
      </w:r>
      <w:r w:rsidR="00F70635">
        <w:rPr>
          <w:rFonts w:ascii="Times New Roman" w:hAnsi="Times New Roman" w:cs="Times New Roman"/>
          <w:sz w:val="22"/>
          <w:szCs w:val="22"/>
        </w:rPr>
        <w:lastRenderedPageBreak/>
        <w:t>population, until the time it was founded, which should most likely be marked by a bottleneck</w:t>
      </w:r>
      <w:r w:rsidR="00C926FB">
        <w:rPr>
          <w:rFonts w:ascii="Times New Roman" w:hAnsi="Times New Roman" w:cs="Times New Roman"/>
          <w:sz w:val="22"/>
          <w:szCs w:val="22"/>
        </w:rPr>
        <w:t xml:space="preserve"> effect</w:t>
      </w:r>
      <w:r w:rsidR="00331342">
        <w:rPr>
          <w:rFonts w:ascii="Times New Roman" w:hAnsi="Times New Roman" w:cs="Times New Roman"/>
          <w:sz w:val="22"/>
          <w:szCs w:val="22"/>
        </w:rPr>
        <w:t xml:space="preserve"> </w:t>
      </w:r>
      <w:r w:rsidR="00331342">
        <w:rPr>
          <w:rFonts w:ascii="Times New Roman" w:hAnsi="Times New Roman" w:cs="Times New Roman"/>
          <w:sz w:val="22"/>
          <w:szCs w:val="22"/>
        </w:rPr>
        <w:fldChar w:fldCharType="begin"/>
      </w:r>
      <w:r w:rsidR="00331342">
        <w:rPr>
          <w:rFonts w:ascii="Times New Roman" w:hAnsi="Times New Roman" w:cs="Times New Roman"/>
          <w:sz w:val="22"/>
          <w:szCs w:val="22"/>
        </w:rPr>
        <w:instrText xml:space="preserve"> ADDIN EN.CITE &lt;EndNote&gt;&lt;Cite&gt;&lt;Author&gt;Excoffier&lt;/Author&gt;&lt;Year&gt;2009&lt;/Year&gt;&lt;RecNum&gt;323&lt;/RecNum&gt;&lt;DisplayText&gt;(Excoffier et al., 2009)&lt;/DisplayText&gt;&lt;record&gt;&lt;rec-number&gt;323&lt;/rec-number&gt;&lt;foreign-keys&gt;&lt;key app="EN" db-id="tdzzrxv0yveat4evtvexttdxrt00wdaaz5df" timestamp="1471033092"&gt;323&lt;/key&gt;&lt;/foreign-keys&gt;&lt;ref-type name="Journal Article"&gt;17&lt;/ref-type&gt;&lt;contributors&gt;&lt;authors&gt;&lt;author&gt;Excoffier, L.&lt;/author&gt;&lt;author&gt;Foll, M.&lt;/author&gt;&lt;author&gt;Petit, R. J.&lt;/author&gt;&lt;/authors&gt;&lt;/contributors&gt;&lt;auth-address&gt;Univ Bern, Inst Ecol &amp;amp; Evolut, Computat &amp;amp; Mol Populat Genet Lab, CH-3012 Bern, Switzerland&amp;#xD;Swiss Inst Bioinformat, CH-1015 Lausanne, Switzerland&amp;#xD;INRA, UMR Biodivers Genes &amp;amp; Communities, F-33610 Cestas, France&amp;#xD;Univ Bordeaux, UMR Biodivers Genes &amp;amp; Communities, F-33610 Cestas, France&lt;/auth-address&gt;&lt;titles&gt;&lt;title&gt;Genetic Consequences of Range Expansions&lt;/title&gt;&lt;secondary-title&gt;Annual Review of Ecology Evolution and Systematics&lt;/secondary-title&gt;&lt;alt-title&gt;Annu Rev Ecol Evol S&amp;#xD;Annu Rev Ecol Evol S&lt;/alt-title&gt;&lt;/titles&gt;&lt;pages&gt;481-501&lt;/pages&gt;&lt;volume&gt;40&lt;/volume&gt;&lt;keywords&gt;&lt;keyword&gt;bioinvasion&lt;/keyword&gt;&lt;keyword&gt;coalescent simulations&lt;/keyword&gt;&lt;keyword&gt;introgression&lt;/keyword&gt;&lt;keyword&gt;long-range dispersal&lt;/keyword&gt;&lt;keyword&gt;range expansion&lt;/keyword&gt;&lt;keyword&gt;surfing&lt;/keyword&gt;&lt;keyword&gt;stepping-stone model&lt;/keyword&gt;&lt;keyword&gt;distance seed dispersal&lt;/keyword&gt;&lt;keyword&gt;human mitochondrial-DNA&lt;/keyword&gt;&lt;keyword&gt;population-genetics&lt;/keyword&gt;&lt;keyword&gt;molecular diversity&lt;/keyword&gt;&lt;keyword&gt;linkage disequilibrium&lt;/keyword&gt;&lt;keyword&gt;nonequilibrium models&lt;/keyword&gt;&lt;keyword&gt;expanding populations&lt;/keyword&gt;&lt;keyword&gt;biological invasions&lt;/keyword&gt;&lt;keyword&gt;statistical tests&lt;/keyword&gt;&lt;/keywords&gt;&lt;dates&gt;&lt;year&gt;2009&lt;/year&gt;&lt;/dates&gt;&lt;isbn&gt;1543-592x&lt;/isbn&gt;&lt;accession-num&gt;WOS:000272455700023&lt;/accession-num&gt;&lt;urls&gt;&lt;related-urls&gt;&lt;url&gt;&amp;lt;Go to ISI&amp;gt;://WOS:000272455700023&lt;/url&gt;&lt;/related-urls&gt;&lt;/urls&gt;&lt;language&gt;English&lt;/language&gt;&lt;/record&gt;&lt;/Cite&gt;&lt;/EndNote&gt;</w:instrText>
      </w:r>
      <w:r w:rsidR="00331342">
        <w:rPr>
          <w:rFonts w:ascii="Times New Roman" w:hAnsi="Times New Roman" w:cs="Times New Roman"/>
          <w:sz w:val="22"/>
          <w:szCs w:val="22"/>
        </w:rPr>
        <w:fldChar w:fldCharType="separate"/>
      </w:r>
      <w:r w:rsidR="00331342">
        <w:rPr>
          <w:rFonts w:ascii="Times New Roman" w:hAnsi="Times New Roman" w:cs="Times New Roman"/>
          <w:noProof/>
          <w:sz w:val="22"/>
          <w:szCs w:val="22"/>
        </w:rPr>
        <w:t>(Excoffier et al., 2009)</w:t>
      </w:r>
      <w:r w:rsidR="00331342">
        <w:rPr>
          <w:rFonts w:ascii="Times New Roman" w:hAnsi="Times New Roman" w:cs="Times New Roman"/>
          <w:sz w:val="22"/>
          <w:szCs w:val="22"/>
        </w:rPr>
        <w:fldChar w:fldCharType="end"/>
      </w:r>
      <w:r w:rsidR="00C926FB">
        <w:rPr>
          <w:rFonts w:ascii="Times New Roman" w:hAnsi="Times New Roman" w:cs="Times New Roman"/>
          <w:sz w:val="22"/>
          <w:szCs w:val="22"/>
        </w:rPr>
        <w:t>. We standardized the N</w:t>
      </w:r>
      <w:r w:rsidR="00C926FB">
        <w:rPr>
          <w:rFonts w:ascii="Times New Roman" w:hAnsi="Times New Roman" w:cs="Times New Roman"/>
          <w:sz w:val="22"/>
          <w:szCs w:val="22"/>
          <w:vertAlign w:val="subscript"/>
        </w:rPr>
        <w:t>e</w:t>
      </w:r>
      <w:r w:rsidR="00C926FB">
        <w:rPr>
          <w:rFonts w:ascii="Times New Roman" w:hAnsi="Times New Roman" w:cs="Times New Roman"/>
          <w:sz w:val="22"/>
          <w:szCs w:val="22"/>
        </w:rPr>
        <w:t xml:space="preserve"> estimates at that particular time, and ran ANOVA. We found that there was significant statistical difference between the origins of Anchorage and Kodiak popul</w:t>
      </w:r>
      <w:r w:rsidR="00CF60B8">
        <w:rPr>
          <w:rFonts w:ascii="Times New Roman" w:hAnsi="Times New Roman" w:cs="Times New Roman"/>
          <w:sz w:val="22"/>
          <w:szCs w:val="22"/>
        </w:rPr>
        <w:t>ations from rest of the groups, suggesting different trajectories of these populations</w:t>
      </w:r>
      <w:r w:rsidR="006D4F3D">
        <w:rPr>
          <w:rFonts w:ascii="Times New Roman" w:hAnsi="Times New Roman" w:cs="Times New Roman"/>
          <w:sz w:val="22"/>
          <w:szCs w:val="22"/>
        </w:rPr>
        <w:t xml:space="preserve"> (</w:t>
      </w:r>
      <w:r w:rsidR="00481FA1">
        <w:rPr>
          <w:rFonts w:ascii="Times New Roman" w:hAnsi="Times New Roman" w:cs="Times New Roman"/>
          <w:color w:val="FF0000"/>
          <w:sz w:val="22"/>
          <w:szCs w:val="22"/>
        </w:rPr>
        <w:t>Fig. S14</w:t>
      </w:r>
      <w:r w:rsidR="006D4F3D">
        <w:rPr>
          <w:rFonts w:ascii="Times New Roman" w:hAnsi="Times New Roman" w:cs="Times New Roman"/>
          <w:color w:val="FF0000"/>
          <w:sz w:val="22"/>
          <w:szCs w:val="22"/>
        </w:rPr>
        <w:t>, S1</w:t>
      </w:r>
      <w:r w:rsidR="00481FA1">
        <w:rPr>
          <w:rFonts w:ascii="Times New Roman" w:hAnsi="Times New Roman" w:cs="Times New Roman"/>
          <w:color w:val="FF0000"/>
          <w:sz w:val="22"/>
          <w:szCs w:val="22"/>
        </w:rPr>
        <w:t>5</w:t>
      </w:r>
      <w:r w:rsidR="006D4F3D">
        <w:rPr>
          <w:rFonts w:ascii="Times New Roman" w:hAnsi="Times New Roman" w:cs="Times New Roman"/>
          <w:sz w:val="22"/>
          <w:szCs w:val="22"/>
        </w:rPr>
        <w:t>)</w:t>
      </w:r>
      <w:r w:rsidR="00CF60B8">
        <w:rPr>
          <w:rFonts w:ascii="Times New Roman" w:hAnsi="Times New Roman" w:cs="Times New Roman"/>
          <w:sz w:val="22"/>
          <w:szCs w:val="22"/>
        </w:rPr>
        <w:t>. One thing to note is that both Stairway Plot and LD based N</w:t>
      </w:r>
      <w:r w:rsidR="00CF60B8">
        <w:rPr>
          <w:rFonts w:ascii="Times New Roman" w:hAnsi="Times New Roman" w:cs="Times New Roman"/>
          <w:sz w:val="22"/>
          <w:szCs w:val="22"/>
          <w:vertAlign w:val="subscript"/>
        </w:rPr>
        <w:t>e</w:t>
      </w:r>
      <w:r w:rsidR="00CF60B8">
        <w:rPr>
          <w:rFonts w:ascii="Times New Roman" w:hAnsi="Times New Roman" w:cs="Times New Roman"/>
          <w:sz w:val="22"/>
          <w:szCs w:val="22"/>
        </w:rPr>
        <w:t xml:space="preserve"> estimation has different time scales, a</w:t>
      </w:r>
      <w:r w:rsidR="006D4F3D">
        <w:rPr>
          <w:rFonts w:ascii="Times New Roman" w:hAnsi="Times New Roman" w:cs="Times New Roman"/>
          <w:sz w:val="22"/>
          <w:szCs w:val="22"/>
        </w:rPr>
        <w:t>nd we believe that it’s because of the limitation of LD based method to be dependent on recombination distance categories</w:t>
      </w:r>
      <w:r w:rsidR="00331342">
        <w:rPr>
          <w:rFonts w:ascii="Times New Roman" w:hAnsi="Times New Roman" w:cs="Times New Roman"/>
          <w:sz w:val="22"/>
          <w:szCs w:val="22"/>
        </w:rPr>
        <w:t xml:space="preserve"> i.e. t </w:t>
      </w:r>
      <w:r w:rsidR="00331342">
        <w:rPr>
          <w:rFonts w:ascii="Times New Roman" w:hAnsi="Times New Roman" w:cs="Times New Roman"/>
          <w:sz w:val="22"/>
          <w:szCs w:val="22"/>
        </w:rPr>
        <w:sym w:font="Symbol" w:char="F0BB"/>
      </w:r>
      <w:r w:rsidR="00331342">
        <w:rPr>
          <w:rFonts w:ascii="Times New Roman" w:hAnsi="Times New Roman" w:cs="Times New Roman"/>
          <w:sz w:val="22"/>
          <w:szCs w:val="22"/>
        </w:rPr>
        <w:t xml:space="preserve"> 1/(2c), where c is the recombination distance </w:t>
      </w:r>
      <w:r w:rsidR="00331342">
        <w:rPr>
          <w:rFonts w:ascii="Times New Roman" w:hAnsi="Times New Roman" w:cs="Times New Roman"/>
          <w:sz w:val="22"/>
          <w:szCs w:val="22"/>
        </w:rPr>
        <w:fldChar w:fldCharType="begin"/>
      </w:r>
      <w:r w:rsidR="00331342">
        <w:rPr>
          <w:rFonts w:ascii="Times New Roman" w:hAnsi="Times New Roman" w:cs="Times New Roman"/>
          <w:sz w:val="22"/>
          <w:szCs w:val="22"/>
        </w:rPr>
        <w:instrText xml:space="preserve"> ADDIN EN.CITE &lt;EndNote&gt;&lt;Cite&gt;&lt;Author&gt;Hayes&lt;/Author&gt;&lt;Year&gt;2003&lt;/Year&gt;&lt;RecNum&gt;328&lt;/RecNum&gt;&lt;DisplayText&gt;(Hayes et al., 2003)&lt;/DisplayText&gt;&lt;record&gt;&lt;rec-number&gt;328&lt;/rec-number&gt;&lt;foreign-keys&gt;&lt;key app="EN" db-id="tdzzrxv0yveat4evtvexttdxrt00wdaaz5df" timestamp="1471034845"&gt;328&lt;/key&gt;&lt;/foreign-keys&gt;&lt;ref-type name="Journal Article"&gt;17&lt;/ref-type&gt;&lt;contributors&gt;&lt;authors&gt;&lt;author&gt;Hayes, B. J.&lt;/author&gt;&lt;author&gt;Visscher, P. M.&lt;/author&gt;&lt;author&gt;McPartlan, H. C.&lt;/author&gt;&lt;author&gt;Goddard, M. E.&lt;/author&gt;&lt;/authors&gt;&lt;/contributors&gt;&lt;auth-address&gt;Victorian Institute of Animal Science, Department of Natural Resources and Environment, Attwood, Victoria, 3049, Australia. Ben.Hayes@nre.vic.gov.au&lt;/auth-address&gt;&lt;titles&gt;&lt;title&gt;Novel multilocus measure of linkage disequilibrium to estimate past effective population size&lt;/title&gt;&lt;secondary-title&gt;Genome Res&lt;/secondary-title&gt;&lt;/titles&gt;&lt;periodical&gt;&lt;full-title&gt;Genome Res&lt;/full-title&gt;&lt;abbr-1&gt;Genome research&lt;/abbr-1&gt;&lt;/periodical&gt;&lt;pages&gt;635-43&lt;/pages&gt;&lt;volume&gt;13&lt;/volume&gt;&lt;number&gt;4&lt;/number&gt;&lt;keywords&gt;&lt;keyword&gt;Animals&lt;/keyword&gt;&lt;keyword&gt;Cattle&lt;/keyword&gt;&lt;keyword&gt;Chromosome Mapping/methods/statistics &amp;amp; numerical data&lt;/keyword&gt;&lt;keyword&gt;*Evolution, Molecular&lt;/keyword&gt;&lt;keyword&gt;Genetic Markers/*genetics&lt;/keyword&gt;&lt;keyword&gt;*Genetics, Population&lt;/keyword&gt;&lt;keyword&gt;Haplotypes/genetics&lt;/keyword&gt;&lt;keyword&gt;Homozygote&lt;/keyword&gt;&lt;keyword&gt;Humans&lt;/keyword&gt;&lt;keyword&gt;Linkage Disequilibrium/*genetics&lt;/keyword&gt;&lt;keyword&gt;Models, Statistical&lt;/keyword&gt;&lt;keyword&gt;Recombination, Genetic/genetics&lt;/keyword&gt;&lt;/keywords&gt;&lt;dates&gt;&lt;year&gt;2003&lt;/year&gt;&lt;pub-dates&gt;&lt;date&gt;Apr&lt;/date&gt;&lt;/pub-dates&gt;&lt;/dates&gt;&lt;isbn&gt;1088-9051 (Print)&amp;#xD;1088-9051 (Linking)&lt;/isbn&gt;&lt;accession-num&gt;12654718&lt;/accession-num&gt;&lt;urls&gt;&lt;related-urls&gt;&lt;url&gt;http://www.ncbi.nlm.nih.gov/pubmed/12654718&lt;/url&gt;&lt;/related-urls&gt;&lt;/urls&gt;&lt;custom2&gt;PMC430161&lt;/custom2&gt;&lt;electronic-resource-num&gt;10.1101/gr.387103&lt;/electronic-resource-num&gt;&lt;/record&gt;&lt;/Cite&gt;&lt;/EndNote&gt;</w:instrText>
      </w:r>
      <w:r w:rsidR="00331342">
        <w:rPr>
          <w:rFonts w:ascii="Times New Roman" w:hAnsi="Times New Roman" w:cs="Times New Roman"/>
          <w:sz w:val="22"/>
          <w:szCs w:val="22"/>
        </w:rPr>
        <w:fldChar w:fldCharType="separate"/>
      </w:r>
      <w:r w:rsidR="00331342">
        <w:rPr>
          <w:rFonts w:ascii="Times New Roman" w:hAnsi="Times New Roman" w:cs="Times New Roman"/>
          <w:noProof/>
          <w:sz w:val="22"/>
          <w:szCs w:val="22"/>
        </w:rPr>
        <w:t>(Hayes et al., 2003)</w:t>
      </w:r>
      <w:r w:rsidR="00331342">
        <w:rPr>
          <w:rFonts w:ascii="Times New Roman" w:hAnsi="Times New Roman" w:cs="Times New Roman"/>
          <w:sz w:val="22"/>
          <w:szCs w:val="22"/>
        </w:rPr>
        <w:fldChar w:fldCharType="end"/>
      </w:r>
      <w:r w:rsidR="006D4F3D">
        <w:rPr>
          <w:rFonts w:ascii="Times New Roman" w:hAnsi="Times New Roman" w:cs="Times New Roman"/>
          <w:sz w:val="22"/>
          <w:szCs w:val="22"/>
        </w:rPr>
        <w:t>.</w:t>
      </w:r>
      <w:r w:rsidR="00DA299F">
        <w:rPr>
          <w:rFonts w:ascii="Times New Roman" w:hAnsi="Times New Roman" w:cs="Times New Roman"/>
          <w:sz w:val="22"/>
          <w:szCs w:val="22"/>
        </w:rPr>
        <w:t xml:space="preserve"> O</w:t>
      </w:r>
      <w:r w:rsidR="00E1514C">
        <w:rPr>
          <w:rFonts w:ascii="Times New Roman" w:hAnsi="Times New Roman" w:cs="Times New Roman"/>
          <w:sz w:val="22"/>
          <w:szCs w:val="22"/>
        </w:rPr>
        <w:t>ne the similar lines</w:t>
      </w:r>
      <w:r w:rsidR="00DA299F">
        <w:rPr>
          <w:rFonts w:ascii="Times New Roman" w:hAnsi="Times New Roman" w:cs="Times New Roman"/>
          <w:sz w:val="22"/>
          <w:szCs w:val="22"/>
        </w:rPr>
        <w:t>, Stairway plot doesn’t show that mu</w:t>
      </w:r>
      <w:r w:rsidR="00E1514C">
        <w:rPr>
          <w:rFonts w:ascii="Times New Roman" w:hAnsi="Times New Roman" w:cs="Times New Roman"/>
          <w:sz w:val="22"/>
          <w:szCs w:val="22"/>
        </w:rPr>
        <w:t>ch temporal variation</w:t>
      </w:r>
      <w:r w:rsidR="00DA299F">
        <w:rPr>
          <w:rFonts w:ascii="Times New Roman" w:hAnsi="Times New Roman" w:cs="Times New Roman"/>
          <w:sz w:val="22"/>
          <w:szCs w:val="22"/>
        </w:rPr>
        <w:t xml:space="preserve"> in N</w:t>
      </w:r>
      <w:r w:rsidR="00DA299F">
        <w:rPr>
          <w:rFonts w:ascii="Times New Roman" w:hAnsi="Times New Roman" w:cs="Times New Roman"/>
          <w:sz w:val="22"/>
          <w:szCs w:val="22"/>
          <w:vertAlign w:val="subscript"/>
        </w:rPr>
        <w:t>e</w:t>
      </w:r>
      <w:r w:rsidR="00DA299F">
        <w:rPr>
          <w:rFonts w:ascii="Times New Roman" w:hAnsi="Times New Roman" w:cs="Times New Roman"/>
          <w:sz w:val="22"/>
          <w:szCs w:val="22"/>
        </w:rPr>
        <w:t xml:space="preserve"> as compared to LD based Ne estimation, and </w:t>
      </w:r>
      <w:r w:rsidR="00E1514C">
        <w:rPr>
          <w:rFonts w:ascii="Times New Roman" w:hAnsi="Times New Roman" w:cs="Times New Roman"/>
          <w:sz w:val="22"/>
          <w:szCs w:val="22"/>
        </w:rPr>
        <w:t xml:space="preserve">that is because it uses multi-epoch demographic model, in which epochs coincide with coalescent events. </w:t>
      </w:r>
      <w:r w:rsidR="0057398D">
        <w:rPr>
          <w:rFonts w:ascii="Times New Roman" w:hAnsi="Times New Roman" w:cs="Times New Roman"/>
          <w:sz w:val="22"/>
          <w:szCs w:val="22"/>
        </w:rPr>
        <w:t>It is o</w:t>
      </w:r>
      <w:r w:rsidR="00E43D85">
        <w:rPr>
          <w:rFonts w:ascii="Times New Roman" w:hAnsi="Times New Roman" w:cs="Times New Roman"/>
          <w:sz w:val="22"/>
          <w:szCs w:val="22"/>
        </w:rPr>
        <w:t xml:space="preserve">wing to this dependency that the </w:t>
      </w:r>
      <w:r w:rsidR="00E1514C">
        <w:rPr>
          <w:rFonts w:ascii="Times New Roman" w:hAnsi="Times New Roman" w:cs="Times New Roman"/>
          <w:sz w:val="22"/>
          <w:szCs w:val="22"/>
        </w:rPr>
        <w:t>Stairway plot depicts N</w:t>
      </w:r>
      <w:r w:rsidR="00E1514C">
        <w:rPr>
          <w:rFonts w:ascii="Times New Roman" w:hAnsi="Times New Roman" w:cs="Times New Roman"/>
          <w:sz w:val="22"/>
          <w:szCs w:val="22"/>
          <w:vertAlign w:val="subscript"/>
        </w:rPr>
        <w:t>e</w:t>
      </w:r>
      <w:r w:rsidR="00E1514C">
        <w:rPr>
          <w:rFonts w:ascii="Times New Roman" w:hAnsi="Times New Roman" w:cs="Times New Roman"/>
          <w:sz w:val="22"/>
          <w:szCs w:val="22"/>
        </w:rPr>
        <w:t xml:space="preserve"> change in discrete time blocks </w:t>
      </w:r>
      <w:r w:rsidR="00E1514C">
        <w:rPr>
          <w:rFonts w:ascii="Times New Roman" w:hAnsi="Times New Roman" w:cs="Times New Roman"/>
          <w:sz w:val="22"/>
          <w:szCs w:val="22"/>
        </w:rPr>
        <w:fldChar w:fldCharType="begin"/>
      </w:r>
      <w:r w:rsidR="00E1514C">
        <w:rPr>
          <w:rFonts w:ascii="Times New Roman" w:hAnsi="Times New Roman" w:cs="Times New Roman"/>
          <w:sz w:val="22"/>
          <w:szCs w:val="22"/>
        </w:rPr>
        <w:instrText xml:space="preserve"> ADDIN EN.CITE &lt;EndNote&gt;&lt;Cite&gt;&lt;Author&gt;Liu&lt;/Author&gt;&lt;Year&gt;2015&lt;/Year&gt;&lt;RecNum&gt;322&lt;/RecNum&gt;&lt;DisplayText&gt;(Liu and Fu, 2015)&lt;/DisplayText&gt;&lt;record&gt;&lt;rec-number&gt;322&lt;/rec-number&gt;&lt;foreign-keys&gt;&lt;key app="EN" db-id="tdzzrxv0yveat4evtvexttdxrt00wdaaz5df" timestamp="1463689560"&gt;322&lt;/key&gt;&lt;/foreign-keys&gt;&lt;ref-type name="Journal Article"&gt;17&lt;/ref-type&gt;&lt;contributors&gt;&lt;authors&gt;&lt;author&gt;Liu, X. M.&lt;/author&gt;&lt;author&gt;Fu, Y. X.&lt;/author&gt;&lt;/authors&gt;&lt;/contributors&gt;&lt;auth-address&gt;Univ Texas Hlth Sci Ctr Houston, Sch Publ Hlth, Dept Epidemiol Human Genet &amp;amp; Environm Sci, Houston, TX 77030 USA&amp;#xD;Univ Texas Hlth Sci Ctr Houston, Sch Publ Hlth, Dept Biostat, Houston, TX 77030 USA&lt;/auth-address&gt;&lt;titles&gt;&lt;title&gt;Exploring population size changes using SNP frequency spectra&lt;/title&gt;&lt;secondary-title&gt;Nature Genetics&lt;/secondary-title&gt;&lt;alt-title&gt;Nat Genet&amp;#xD;Nat Genet&lt;/alt-title&gt;&lt;/titles&gt;&lt;periodical&gt;&lt;full-title&gt;Nat Genet&lt;/full-title&gt;&lt;abbr-1&gt;Nature genetics&lt;/abbr-1&gt;&lt;/periodical&gt;&lt;pages&gt;555-U172&lt;/pages&gt;&lt;volume&gt;47&lt;/volume&gt;&lt;number&gt;5&lt;/number&gt;&lt;keywords&gt;&lt;keyword&gt;single-nucleotide polymorphisms&lt;/keyword&gt;&lt;keyword&gt;bayesian coalescent inference&lt;/keyword&gt;&lt;keyword&gt;whole-genome sequences&lt;/keyword&gt;&lt;keyword&gt;demographic history&lt;/keyword&gt;&lt;keyword&gt;genetic-variation&lt;/keyword&gt;&lt;keyword&gt;human-evolution&lt;/keyword&gt;&lt;keyword&gt;multiple loci&lt;/keyword&gt;&lt;keyword&gt;skyline-plot&lt;/keyword&gt;&lt;keyword&gt;mutation&lt;/keyword&gt;&lt;keyword&gt;dynamics&lt;/keyword&gt;&lt;/keywords&gt;&lt;dates&gt;&lt;year&gt;2015&lt;/year&gt;&lt;pub-dates&gt;&lt;date&gt;May&lt;/date&gt;&lt;/pub-dates&gt;&lt;/dates&gt;&lt;isbn&gt;1061-4036&lt;/isbn&gt;&lt;accession-num&gt;WOS:000353635800022&lt;/accession-num&gt;&lt;urls&gt;&lt;related-urls&gt;&lt;url&gt;&amp;lt;Go to ISI&amp;gt;://WOS:000353635800022&lt;/url&gt;&lt;/related-urls&gt;&lt;/urls&gt;&lt;language&gt;English&lt;/language&gt;&lt;/record&gt;&lt;/Cite&gt;&lt;/EndNote&gt;</w:instrText>
      </w:r>
      <w:r w:rsidR="00E1514C">
        <w:rPr>
          <w:rFonts w:ascii="Times New Roman" w:hAnsi="Times New Roman" w:cs="Times New Roman"/>
          <w:sz w:val="22"/>
          <w:szCs w:val="22"/>
        </w:rPr>
        <w:fldChar w:fldCharType="separate"/>
      </w:r>
      <w:r w:rsidR="00E1514C">
        <w:rPr>
          <w:rFonts w:ascii="Times New Roman" w:hAnsi="Times New Roman" w:cs="Times New Roman"/>
          <w:noProof/>
          <w:sz w:val="22"/>
          <w:szCs w:val="22"/>
        </w:rPr>
        <w:t>(Liu and Fu, 2015)</w:t>
      </w:r>
      <w:r w:rsidR="00E1514C">
        <w:rPr>
          <w:rFonts w:ascii="Times New Roman" w:hAnsi="Times New Roman" w:cs="Times New Roman"/>
          <w:sz w:val="22"/>
          <w:szCs w:val="22"/>
        </w:rPr>
        <w:fldChar w:fldCharType="end"/>
      </w:r>
      <w:r w:rsidR="00E1514C">
        <w:rPr>
          <w:rFonts w:ascii="Times New Roman" w:hAnsi="Times New Roman" w:cs="Times New Roman"/>
          <w:sz w:val="22"/>
          <w:szCs w:val="22"/>
        </w:rPr>
        <w:t xml:space="preserve">. </w:t>
      </w:r>
    </w:p>
    <w:p w14:paraId="4C9BC18F" w14:textId="4DDD5943" w:rsidR="00E23462" w:rsidRDefault="00870200" w:rsidP="002C03DC">
      <w:pPr>
        <w:spacing w:line="480" w:lineRule="auto"/>
        <w:rPr>
          <w:rFonts w:ascii="Times New Roman" w:hAnsi="Times New Roman" w:cs="Times New Roman"/>
          <w:sz w:val="22"/>
          <w:szCs w:val="22"/>
        </w:rPr>
      </w:pPr>
      <w:r>
        <w:rPr>
          <w:rFonts w:ascii="Times New Roman" w:hAnsi="Times New Roman" w:cs="Times New Roman"/>
          <w:sz w:val="22"/>
          <w:szCs w:val="22"/>
        </w:rPr>
        <w:t>Stairway plots also showed that Kodiak populations experienced the population decline (bottleneck), and then maintained the small population size, suggesting geographic isolation and strong founder effects in that population. Similar pattern was also seen in Anchorage populations. However, most populations in the south and mid latitudes experienced a population expansion after bottleneck, with the highest N</w:t>
      </w:r>
      <w:r>
        <w:rPr>
          <w:rFonts w:ascii="Times New Roman" w:hAnsi="Times New Roman" w:cs="Times New Roman"/>
          <w:sz w:val="22"/>
          <w:szCs w:val="22"/>
          <w:vertAlign w:val="subscript"/>
        </w:rPr>
        <w:t>e</w:t>
      </w:r>
      <w:r>
        <w:rPr>
          <w:rFonts w:ascii="Times New Roman" w:hAnsi="Times New Roman" w:cs="Times New Roman"/>
          <w:sz w:val="22"/>
          <w:szCs w:val="22"/>
        </w:rPr>
        <w:t xml:space="preserve"> in SBC and NUS populations (</w:t>
      </w:r>
      <w:r w:rsidR="00481FA1">
        <w:rPr>
          <w:rFonts w:ascii="Times New Roman" w:hAnsi="Times New Roman" w:cs="Times New Roman"/>
          <w:color w:val="FF0000"/>
          <w:sz w:val="22"/>
          <w:szCs w:val="22"/>
        </w:rPr>
        <w:t>Fig S4-S13</w:t>
      </w:r>
      <w:r>
        <w:rPr>
          <w:rFonts w:ascii="Times New Roman" w:hAnsi="Times New Roman" w:cs="Times New Roman"/>
          <w:sz w:val="22"/>
          <w:szCs w:val="22"/>
        </w:rPr>
        <w:t xml:space="preserve">). </w:t>
      </w:r>
      <w:r w:rsidR="008A346E">
        <w:rPr>
          <w:rFonts w:ascii="Times New Roman" w:hAnsi="Times New Roman" w:cs="Times New Roman"/>
          <w:sz w:val="22"/>
          <w:szCs w:val="22"/>
        </w:rPr>
        <w:t xml:space="preserve">This goes along the lines of abundant center hypothesis </w:t>
      </w:r>
      <w:r w:rsidR="008A346E">
        <w:rPr>
          <w:rFonts w:ascii="Times New Roman" w:hAnsi="Times New Roman" w:cs="Times New Roman"/>
          <w:sz w:val="22"/>
          <w:szCs w:val="22"/>
        </w:rPr>
        <w:fldChar w:fldCharType="begin"/>
      </w:r>
      <w:r w:rsidR="008A346E">
        <w:rPr>
          <w:rFonts w:ascii="Times New Roman" w:hAnsi="Times New Roman" w:cs="Times New Roman"/>
          <w:sz w:val="22"/>
          <w:szCs w:val="22"/>
        </w:rPr>
        <w:instrText xml:space="preserve"> ADDIN EN.CITE &lt;EndNote&gt;&lt;Cite&gt;&lt;Author&gt;Sagarin&lt;/Author&gt;&lt;Year&gt;2002&lt;/Year&gt;&lt;RecNum&gt;332&lt;/RecNum&gt;&lt;DisplayText&gt;(Sagarin and Gaines, 2002)&lt;/DisplayText&gt;&lt;record&gt;&lt;rec-number&gt;332&lt;/rec-number&gt;&lt;foreign-keys&gt;&lt;key app="EN" db-id="tdzzrxv0yveat4evtvexttdxrt00wdaaz5df" timestamp="1471233097"&gt;332&lt;/key&gt;&lt;/foreign-keys&gt;&lt;ref-type name="Journal Article"&gt;17&lt;/ref-type&gt;&lt;contributors&gt;&lt;authors&gt;&lt;author&gt;Sagarin, R. D.&lt;/author&gt;&lt;author&gt;Gaines, S. D.&lt;/author&gt;&lt;/authors&gt;&lt;/contributors&gt;&lt;auth-address&gt;Stanford Univ, Hopkins Marine Stn, Pacific Grove, CA 93950 USA&amp;#xD;Univ Calif Santa Barbara, Dept Ecol Evolut &amp;amp; Marine Biol, Santa Barbara, CA 93106 USA&lt;/auth-address&gt;&lt;titles&gt;&lt;title&gt;The &amp;apos;abundant centre&amp;apos; distribution: to what extent is it a biogeographical rule?&lt;/title&gt;&lt;secondary-title&gt;Ecology Letters&lt;/secondary-title&gt;&lt;alt-title&gt;Ecol Lett&lt;/alt-title&gt;&lt;/titles&gt;&lt;periodical&gt;&lt;full-title&gt;Ecology Letters&lt;/full-title&gt;&lt;abbr-1&gt;Ecol Lett&lt;/abbr-1&gt;&lt;/periodical&gt;&lt;alt-periodical&gt;&lt;full-title&gt;Ecology Letters&lt;/full-title&gt;&lt;abbr-1&gt;Ecol Lett&lt;/abbr-1&gt;&lt;/alt-periodical&gt;&lt;pages&gt;137-147&lt;/pages&gt;&lt;volume&gt;5&lt;/volume&gt;&lt;number&gt;1&lt;/number&gt;&lt;keywords&gt;&lt;keyword&gt;biogeography&lt;/keyword&gt;&lt;keyword&gt;distribution of abundance&lt;/keyword&gt;&lt;keyword&gt;range edge&lt;/keyword&gt;&lt;keyword&gt;central and marginal populations&lt;/keyword&gt;&lt;keyword&gt;lettuce lactuca-serriola&lt;/keyword&gt;&lt;keyword&gt;geographic range&lt;/keyword&gt;&lt;keyword&gt;peripheral-populations&lt;/keyword&gt;&lt;keyword&gt;environmental gradients&lt;/keyword&gt;&lt;keyword&gt;species borders&lt;/keyword&gt;&lt;keyword&gt;gene flow&lt;/keyword&gt;&lt;keyword&gt;conservation&lt;/keyword&gt;&lt;keyword&gt;variability&lt;/keyword&gt;&lt;keyword&gt;selection&lt;/keyword&gt;&lt;keyword&gt;patterns&lt;/keyword&gt;&lt;/keywords&gt;&lt;dates&gt;&lt;year&gt;2002&lt;/year&gt;&lt;pub-dates&gt;&lt;date&gt;Jan&lt;/date&gt;&lt;/pub-dates&gt;&lt;/dates&gt;&lt;isbn&gt;1461-023x&lt;/isbn&gt;&lt;accession-num&gt;WOS:000175032800018&lt;/accession-num&gt;&lt;urls&gt;&lt;related-urls&gt;&lt;url&gt;&amp;lt;Go to ISI&amp;gt;://WOS:000175032800018&lt;/url&gt;&lt;/related-urls&gt;&lt;/urls&gt;&lt;electronic-resource-num&gt;DOI 10.1046/j.1461-0248.2002.00297.x&lt;/electronic-resource-num&gt;&lt;language&gt;English&lt;/language&gt;&lt;/record&gt;&lt;/Cite&gt;&lt;/EndNote&gt;</w:instrText>
      </w:r>
      <w:r w:rsidR="008A346E">
        <w:rPr>
          <w:rFonts w:ascii="Times New Roman" w:hAnsi="Times New Roman" w:cs="Times New Roman"/>
          <w:sz w:val="22"/>
          <w:szCs w:val="22"/>
        </w:rPr>
        <w:fldChar w:fldCharType="separate"/>
      </w:r>
      <w:r w:rsidR="008A346E">
        <w:rPr>
          <w:rFonts w:ascii="Times New Roman" w:hAnsi="Times New Roman" w:cs="Times New Roman"/>
          <w:noProof/>
          <w:sz w:val="22"/>
          <w:szCs w:val="22"/>
        </w:rPr>
        <w:t>(Sagarin and Gaines, 2002)</w:t>
      </w:r>
      <w:r w:rsidR="008A346E">
        <w:rPr>
          <w:rFonts w:ascii="Times New Roman" w:hAnsi="Times New Roman" w:cs="Times New Roman"/>
          <w:sz w:val="22"/>
          <w:szCs w:val="22"/>
        </w:rPr>
        <w:fldChar w:fldCharType="end"/>
      </w:r>
      <w:r w:rsidR="008A346E">
        <w:rPr>
          <w:rFonts w:ascii="Times New Roman" w:hAnsi="Times New Roman" w:cs="Times New Roman"/>
          <w:sz w:val="22"/>
          <w:szCs w:val="22"/>
        </w:rPr>
        <w:t xml:space="preserve">, which states that the central population have higher effective population size and high migration rates as compared to peripheral populations, and has been highlighted by various studies in trees </w:t>
      </w:r>
      <w:r w:rsidR="006E3607">
        <w:rPr>
          <w:rFonts w:ascii="Times New Roman" w:hAnsi="Times New Roman" w:cs="Times New Roman"/>
          <w:sz w:val="22"/>
          <w:szCs w:val="22"/>
        </w:rPr>
        <w:fldChar w:fldCharType="begin">
          <w:fldData xml:space="preserve">PEVuZE5vdGU+PENpdGU+PEF1dGhvcj5Ib2xsaWRheTwvQXV0aG9yPjxZZWFyPjIwMTI8L1llYXI+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</w:fldData>
        </w:fldChar>
      </w:r>
      <w:r w:rsidR="006E3607">
        <w:rPr>
          <w:rFonts w:ascii="Times New Roman" w:hAnsi="Times New Roman" w:cs="Times New Roman"/>
          <w:sz w:val="22"/>
          <w:szCs w:val="22"/>
        </w:rPr>
        <w:instrText xml:space="preserve"> ADDIN EN.CITE </w:instrText>
      </w:r>
      <w:r w:rsidR="006E3607">
        <w:rPr>
          <w:rFonts w:ascii="Times New Roman" w:hAnsi="Times New Roman" w:cs="Times New Roman"/>
          <w:sz w:val="22"/>
          <w:szCs w:val="22"/>
        </w:rPr>
        <w:fldChar w:fldCharType="begin">
          <w:fldData xml:space="preserve">PEVuZE5vdGU+PENpdGU+PEF1dGhvcj5Ib2xsaWRheTwvQXV0aG9yPjxZZWFyPjIwMTI8L1llYXI+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</w:fldData>
        </w:fldChar>
      </w:r>
      <w:r w:rsidR="006E3607">
        <w:rPr>
          <w:rFonts w:ascii="Times New Roman" w:hAnsi="Times New Roman" w:cs="Times New Roman"/>
          <w:sz w:val="22"/>
          <w:szCs w:val="22"/>
        </w:rPr>
        <w:instrText xml:space="preserve"> ADDIN EN.CITE.DATA </w:instrText>
      </w:r>
      <w:r w:rsidR="006E3607">
        <w:rPr>
          <w:rFonts w:ascii="Times New Roman" w:hAnsi="Times New Roman" w:cs="Times New Roman"/>
          <w:sz w:val="22"/>
          <w:szCs w:val="22"/>
        </w:rPr>
      </w:r>
      <w:r w:rsidR="006E3607">
        <w:rPr>
          <w:rFonts w:ascii="Times New Roman" w:hAnsi="Times New Roman" w:cs="Times New Roman"/>
          <w:sz w:val="22"/>
          <w:szCs w:val="22"/>
        </w:rPr>
        <w:fldChar w:fldCharType="end"/>
      </w:r>
      <w:r w:rsidR="006E3607">
        <w:rPr>
          <w:rFonts w:ascii="Times New Roman" w:hAnsi="Times New Roman" w:cs="Times New Roman"/>
          <w:sz w:val="22"/>
          <w:szCs w:val="22"/>
        </w:rPr>
      </w:r>
      <w:r w:rsidR="006E3607">
        <w:rPr>
          <w:rFonts w:ascii="Times New Roman" w:hAnsi="Times New Roman" w:cs="Times New Roman"/>
          <w:sz w:val="22"/>
          <w:szCs w:val="22"/>
        </w:rPr>
        <w:fldChar w:fldCharType="separate"/>
      </w:r>
      <w:r w:rsidR="006E3607">
        <w:rPr>
          <w:rFonts w:ascii="Times New Roman" w:hAnsi="Times New Roman" w:cs="Times New Roman"/>
          <w:noProof/>
          <w:sz w:val="22"/>
          <w:szCs w:val="22"/>
        </w:rPr>
        <w:t>(Holliday et al., 2012, Eckert et al., 2008)</w:t>
      </w:r>
      <w:r w:rsidR="006E3607">
        <w:rPr>
          <w:rFonts w:ascii="Times New Roman" w:hAnsi="Times New Roman" w:cs="Times New Roman"/>
          <w:sz w:val="22"/>
          <w:szCs w:val="22"/>
        </w:rPr>
        <w:fldChar w:fldCharType="end"/>
      </w:r>
      <w:r w:rsidR="008A346E">
        <w:rPr>
          <w:rFonts w:ascii="Times New Roman" w:hAnsi="Times New Roman" w:cs="Times New Roman"/>
          <w:sz w:val="22"/>
          <w:szCs w:val="22"/>
        </w:rPr>
        <w:t>.</w:t>
      </w:r>
      <w:r w:rsidR="002E3001">
        <w:rPr>
          <w:rFonts w:ascii="Times New Roman" w:hAnsi="Times New Roman" w:cs="Times New Roman"/>
          <w:sz w:val="22"/>
          <w:szCs w:val="22"/>
        </w:rPr>
        <w:t xml:space="preserve"> </w:t>
      </w:r>
    </w:p>
    <w:p w14:paraId="3165807A" w14:textId="3B1DBA12" w:rsidR="00D44F5F" w:rsidRDefault="002E3001" w:rsidP="002C03DC">
      <w:pPr>
        <w:spacing w:line="480" w:lineRule="auto"/>
        <w:rPr>
          <w:rFonts w:ascii="Times New Roman" w:hAnsi="Times New Roman" w:cs="Times New Roman"/>
          <w:sz w:val="22"/>
          <w:szCs w:val="22"/>
        </w:rPr>
      </w:pPr>
      <w:r>
        <w:rPr>
          <w:rFonts w:ascii="Times New Roman" w:hAnsi="Times New Roman" w:cs="Times New Roman"/>
          <w:sz w:val="22"/>
          <w:szCs w:val="22"/>
        </w:rPr>
        <w:t xml:space="preserve">Following the estimation of demographic history, we used linkage disequilibrium estimates to measure the divergence time between each pair of our populations. </w:t>
      </w:r>
      <w:commentRangeStart w:id="32"/>
      <w:r>
        <w:rPr>
          <w:rFonts w:ascii="Times New Roman" w:hAnsi="Times New Roman" w:cs="Times New Roman"/>
          <w:sz w:val="22"/>
          <w:szCs w:val="22"/>
        </w:rPr>
        <w:t>LD can be used in two different ways to estimate LD</w:t>
      </w:r>
      <w:commentRangeEnd w:id="32"/>
      <w:r w:rsidR="003C7316">
        <w:rPr>
          <w:rStyle w:val="CommentReference"/>
        </w:rPr>
        <w:commentReference w:id="32"/>
      </w:r>
      <w:r>
        <w:rPr>
          <w:rFonts w:ascii="Times New Roman" w:hAnsi="Times New Roman" w:cs="Times New Roman"/>
          <w:sz w:val="22"/>
          <w:szCs w:val="22"/>
        </w:rPr>
        <w:t>. The first method uses the relationship of N</w:t>
      </w:r>
      <w:r>
        <w:rPr>
          <w:rFonts w:ascii="Times New Roman" w:hAnsi="Times New Roman" w:cs="Times New Roman"/>
          <w:sz w:val="22"/>
          <w:szCs w:val="22"/>
          <w:vertAlign w:val="subscript"/>
        </w:rPr>
        <w:t>e</w:t>
      </w:r>
      <w:r>
        <w:rPr>
          <w:rFonts w:ascii="Times New Roman" w:hAnsi="Times New Roman" w:cs="Times New Roman"/>
          <w:sz w:val="22"/>
          <w:szCs w:val="22"/>
        </w:rPr>
        <w:t xml:space="preserve"> and F</w:t>
      </w:r>
      <w:r>
        <w:rPr>
          <w:rFonts w:ascii="Times New Roman" w:hAnsi="Times New Roman" w:cs="Times New Roman"/>
          <w:sz w:val="22"/>
          <w:szCs w:val="22"/>
          <w:vertAlign w:val="subscript"/>
        </w:rPr>
        <w:t>ST</w:t>
      </w:r>
      <w:r>
        <w:rPr>
          <w:rFonts w:ascii="Times New Roman" w:hAnsi="Times New Roman" w:cs="Times New Roman"/>
          <w:sz w:val="22"/>
          <w:szCs w:val="22"/>
        </w:rPr>
        <w:t xml:space="preserve"> and the second one uses similarity in LD structure over time to estimate divergence time between the populations (</w:t>
      </w:r>
      <w:r>
        <w:rPr>
          <w:rFonts w:ascii="Times New Roman" w:hAnsi="Times New Roman" w:cs="Times New Roman"/>
          <w:color w:val="FF0000"/>
          <w:sz w:val="22"/>
          <w:szCs w:val="22"/>
        </w:rPr>
        <w:t xml:space="preserve">refer to methods and McEvoy </w:t>
      </w:r>
      <w:r w:rsidR="00E801B3">
        <w:rPr>
          <w:rFonts w:ascii="Times New Roman" w:hAnsi="Times New Roman" w:cs="Times New Roman"/>
          <w:color w:val="FF0000"/>
          <w:sz w:val="22"/>
          <w:szCs w:val="22"/>
        </w:rPr>
        <w:t>et al.</w:t>
      </w:r>
      <w:r>
        <w:rPr>
          <w:rFonts w:ascii="Times New Roman" w:hAnsi="Times New Roman" w:cs="Times New Roman"/>
          <w:color w:val="FF0000"/>
          <w:sz w:val="22"/>
          <w:szCs w:val="22"/>
        </w:rPr>
        <w:t xml:space="preserve"> for details</w:t>
      </w:r>
      <w:r>
        <w:rPr>
          <w:rFonts w:ascii="Times New Roman" w:hAnsi="Times New Roman" w:cs="Times New Roman"/>
          <w:sz w:val="22"/>
          <w:szCs w:val="22"/>
        </w:rPr>
        <w:t>)</w:t>
      </w:r>
      <w:r w:rsidR="00E801B3">
        <w:rPr>
          <w:rFonts w:ascii="Times New Roman" w:hAnsi="Times New Roman" w:cs="Times New Roman"/>
          <w:sz w:val="22"/>
          <w:szCs w:val="22"/>
        </w:rPr>
        <w:t xml:space="preserve">. </w:t>
      </w:r>
      <w:r w:rsidR="003A4804">
        <w:rPr>
          <w:rFonts w:ascii="Times New Roman" w:hAnsi="Times New Roman" w:cs="Times New Roman"/>
          <w:sz w:val="22"/>
          <w:szCs w:val="22"/>
        </w:rPr>
        <w:t>T</w:t>
      </w:r>
      <w:r w:rsidR="007655CA">
        <w:rPr>
          <w:rFonts w:ascii="Times New Roman" w:hAnsi="Times New Roman" w:cs="Times New Roman"/>
          <w:sz w:val="22"/>
          <w:szCs w:val="22"/>
        </w:rPr>
        <w:t xml:space="preserve">he results </w:t>
      </w:r>
      <w:r w:rsidR="003A4804">
        <w:rPr>
          <w:rFonts w:ascii="Times New Roman" w:hAnsi="Times New Roman" w:cs="Times New Roman"/>
          <w:sz w:val="22"/>
          <w:szCs w:val="22"/>
        </w:rPr>
        <w:t>s</w:t>
      </w:r>
      <w:r w:rsidR="007655CA">
        <w:rPr>
          <w:rFonts w:ascii="Times New Roman" w:hAnsi="Times New Roman" w:cs="Times New Roman"/>
          <w:sz w:val="22"/>
          <w:szCs w:val="22"/>
        </w:rPr>
        <w:t xml:space="preserve">howed the signatures of </w:t>
      </w:r>
      <w:r w:rsidR="007655CA">
        <w:rPr>
          <w:rFonts w:ascii="Times New Roman" w:hAnsi="Times New Roman" w:cs="Times New Roman"/>
          <w:sz w:val="22"/>
          <w:szCs w:val="22"/>
        </w:rPr>
        <w:lastRenderedPageBreak/>
        <w:t>isolation by distance, with the populations more geographically closer having small divergence time than the distant ones. The results of both the T</w:t>
      </w:r>
      <w:r w:rsidR="007655CA">
        <w:rPr>
          <w:rFonts w:ascii="Times New Roman" w:hAnsi="Times New Roman" w:cs="Times New Roman"/>
          <w:sz w:val="22"/>
          <w:szCs w:val="22"/>
          <w:vertAlign w:val="subscript"/>
        </w:rPr>
        <w:t>F</w:t>
      </w:r>
      <w:r w:rsidR="007655CA">
        <w:rPr>
          <w:rFonts w:ascii="Times New Roman" w:hAnsi="Times New Roman" w:cs="Times New Roman"/>
          <w:sz w:val="22"/>
          <w:szCs w:val="22"/>
        </w:rPr>
        <w:t xml:space="preserve"> and T</w:t>
      </w:r>
      <w:r w:rsidR="007655CA">
        <w:rPr>
          <w:rFonts w:ascii="Times New Roman" w:hAnsi="Times New Roman" w:cs="Times New Roman"/>
          <w:sz w:val="22"/>
          <w:szCs w:val="22"/>
          <w:vertAlign w:val="subscript"/>
        </w:rPr>
        <w:t>LD</w:t>
      </w:r>
      <w:r w:rsidR="007655CA">
        <w:rPr>
          <w:rFonts w:ascii="Times New Roman" w:hAnsi="Times New Roman" w:cs="Times New Roman"/>
          <w:sz w:val="22"/>
          <w:szCs w:val="22"/>
        </w:rPr>
        <w:t xml:space="preserve"> estimates are summarized in the distance matrix and neighbor-joining tree (</w:t>
      </w:r>
      <w:r w:rsidR="00481FA1">
        <w:rPr>
          <w:rFonts w:ascii="Times New Roman" w:hAnsi="Times New Roman" w:cs="Times New Roman"/>
          <w:color w:val="FF0000"/>
          <w:sz w:val="22"/>
          <w:szCs w:val="22"/>
        </w:rPr>
        <w:t>Fig. S16-S17</w:t>
      </w:r>
      <w:r w:rsidR="007655CA">
        <w:rPr>
          <w:rFonts w:ascii="Times New Roman" w:hAnsi="Times New Roman" w:cs="Times New Roman"/>
          <w:color w:val="FF0000"/>
          <w:sz w:val="22"/>
          <w:szCs w:val="22"/>
        </w:rPr>
        <w:t>; File S2</w:t>
      </w:r>
      <w:r w:rsidR="007655CA">
        <w:rPr>
          <w:rFonts w:ascii="Times New Roman" w:hAnsi="Times New Roman" w:cs="Times New Roman"/>
          <w:sz w:val="22"/>
          <w:szCs w:val="22"/>
        </w:rPr>
        <w:t xml:space="preserve">). </w:t>
      </w:r>
      <w:r w:rsidR="005B6CF4">
        <w:rPr>
          <w:rFonts w:ascii="Times New Roman" w:hAnsi="Times New Roman" w:cs="Times New Roman"/>
          <w:sz w:val="22"/>
          <w:szCs w:val="22"/>
        </w:rPr>
        <w:t xml:space="preserve">One of the interesting result from the both divergence time estimates was that, the Anchorage population was more closely related to NBC, than Kodiak populations, even though Kodiak populations are more geographically closer than NBC populations. Similar results were also seen in effective population size estimates, and could be explained because of Kodiak being an island and more recently colonized as compared to NBC, which is an inland population. </w:t>
      </w:r>
    </w:p>
    <w:p w14:paraId="734D233C" w14:textId="74607DCF" w:rsidR="00AB59FC" w:rsidRPr="002C03DC" w:rsidRDefault="002C03DC" w:rsidP="002C03DC">
      <w:pPr>
        <w:pStyle w:val="Heading2"/>
        <w:spacing w:line="480" w:lineRule="auto"/>
        <w:rPr>
          <w:rFonts w:ascii="Times New Roman" w:hAnsi="Times New Roman" w:cs="Times New Roman"/>
          <w:color w:val="000000" w:themeColor="text1"/>
          <w:sz w:val="22"/>
          <w:szCs w:val="22"/>
        </w:rPr>
      </w:pPr>
      <w:r w:rsidRPr="002C03DC">
        <w:rPr>
          <w:rFonts w:ascii="Times New Roman" w:hAnsi="Times New Roman" w:cs="Times New Roman"/>
          <w:color w:val="000000" w:themeColor="text1"/>
          <w:sz w:val="22"/>
          <w:szCs w:val="22"/>
        </w:rPr>
        <w:t xml:space="preserve">Signatures of selection and </w:t>
      </w:r>
      <w:commentRangeStart w:id="33"/>
      <w:r w:rsidRPr="002C03DC">
        <w:rPr>
          <w:rFonts w:ascii="Times New Roman" w:hAnsi="Times New Roman" w:cs="Times New Roman"/>
          <w:color w:val="000000" w:themeColor="text1"/>
          <w:sz w:val="22"/>
          <w:szCs w:val="22"/>
        </w:rPr>
        <w:t>differentiation</w:t>
      </w:r>
      <w:commentRangeEnd w:id="33"/>
      <w:r w:rsidR="003C7316">
        <w:rPr>
          <w:rStyle w:val="CommentReference"/>
          <w:rFonts w:asciiTheme="minorHAnsi" w:eastAsiaTheme="minorEastAsia" w:hAnsiTheme="minorHAnsi" w:cstheme="minorBidi"/>
          <w:b w:val="0"/>
          <w:bCs w:val="0"/>
          <w:color w:val="auto"/>
        </w:rPr>
        <w:commentReference w:id="33"/>
      </w:r>
    </w:p>
    <w:p w14:paraId="7A92E3A4" w14:textId="471D82E3" w:rsidR="005F5400" w:rsidRPr="005F5400" w:rsidRDefault="002C03DC" w:rsidP="005F5400">
      <w:pPr>
        <w:spacing w:line="480" w:lineRule="auto"/>
        <w:rPr>
          <w:rFonts w:ascii="Times New Roman" w:hAnsi="Times New Roman" w:cs="Times New Roman"/>
          <w:sz w:val="22"/>
          <w:szCs w:val="22"/>
        </w:rPr>
      </w:pPr>
      <w:r>
        <w:rPr>
          <w:rFonts w:ascii="Times New Roman" w:hAnsi="Times New Roman" w:cs="Times New Roman"/>
          <w:sz w:val="22"/>
          <w:szCs w:val="22"/>
        </w:rPr>
        <w:t xml:space="preserve">We have showed until now that the range expansion and colonization dynamics have shaped lot of genetic variation patterns in </w:t>
      </w:r>
      <w:r>
        <w:rPr>
          <w:rFonts w:ascii="Times New Roman" w:hAnsi="Times New Roman" w:cs="Times New Roman"/>
          <w:i/>
          <w:sz w:val="22"/>
          <w:szCs w:val="22"/>
        </w:rPr>
        <w:t>Populus trichocarpa</w:t>
      </w:r>
      <w:r w:rsidR="00DF7877">
        <w:rPr>
          <w:rFonts w:ascii="Times New Roman" w:hAnsi="Times New Roman" w:cs="Times New Roman"/>
          <w:sz w:val="22"/>
          <w:szCs w:val="22"/>
        </w:rPr>
        <w:t xml:space="preserve">. Such kind of demographic events can produce shifts in allele frequency of the populations, and can act as a confounding factor in identifying signatures of selection </w:t>
      </w:r>
      <w:r w:rsidR="00DF7877">
        <w:rPr>
          <w:rFonts w:ascii="Times New Roman" w:hAnsi="Times New Roman" w:cs="Times New Roman"/>
          <w:sz w:val="22"/>
          <w:szCs w:val="22"/>
        </w:rPr>
        <w:fldChar w:fldCharType="begin"/>
      </w:r>
      <w:r w:rsidR="00DF7877">
        <w:rPr>
          <w:rFonts w:ascii="Times New Roman" w:hAnsi="Times New Roman" w:cs="Times New Roman"/>
          <w:sz w:val="22"/>
          <w:szCs w:val="22"/>
        </w:rPr>
        <w:instrText xml:space="preserve"> ADDIN EN.CITE &lt;EndNote&gt;&lt;Cite&gt;&lt;Author&gt;Nielsen&lt;/Author&gt;&lt;Year&gt;2005&lt;/Year&gt;&lt;RecNum&gt;335&lt;/RecNum&gt;&lt;DisplayText&gt;(Nielsen, 2005)&lt;/DisplayText&gt;&lt;record&gt;&lt;rec-number&gt;335&lt;/rec-number&gt;&lt;foreign-keys&gt;&lt;key app="EN" db-id="tdzzrxv0yveat4evtvexttdxrt00wdaaz5df" timestamp="1471237940"&gt;335&lt;/key&gt;&lt;/foreign-keys&gt;&lt;ref-type name="Journal Article"&gt;17&lt;/ref-type&gt;&lt;contributors&gt;&lt;authors&gt;&lt;author&gt;Nielsen, R.&lt;/author&gt;&lt;/authors&gt;&lt;/contributors&gt;&lt;auth-address&gt;Center for Bioinformatics and Department of Evolutionary Biology, University of Copenhagen, 2100 Copenhagen O, Denmark. rasmus@binf.ku.dk&lt;/auth-address&gt;&lt;titles&gt;&lt;title&gt;Molecular signatures of natural selection&lt;/title&gt;&lt;secondary-title&gt;Annu Rev Genet&lt;/secondary-title&gt;&lt;/titles&gt;&lt;periodical&gt;&lt;full-title&gt;Annual Review of Genetics, Vol 47&lt;/full-title&gt;&lt;abbr-1&gt;Annu Rev Genet&lt;/abbr-1&gt;&lt;/periodical&gt;&lt;pages&gt;197-218&lt;/pages&gt;&lt;volume&gt;39&lt;/volume&gt;&lt;keywords&gt;&lt;keyword&gt;Animals&lt;/keyword&gt;&lt;keyword&gt;*Genetics, Population&lt;/keyword&gt;&lt;keyword&gt;Genomics&lt;/keyword&gt;&lt;keyword&gt;Humans&lt;/keyword&gt;&lt;keyword&gt;Models, Statistical&lt;/keyword&gt;&lt;keyword&gt;*Selection, Genetic&lt;/keyword&gt;&lt;/keywords&gt;&lt;dates&gt;&lt;year&gt;2005&lt;/year&gt;&lt;/dates&gt;&lt;isbn&gt;0066-4197 (Print)&amp;#xD;0066-4197 (Linking)&lt;/isbn&gt;&lt;accession-num&gt;16285858&lt;/accession-num&gt;&lt;urls&gt;&lt;related-urls&gt;&lt;url&gt;http://www.ncbi.nlm.nih.gov/pubmed/16285858&lt;/url&gt;&lt;/related-urls&gt;&lt;/urls&gt;&lt;electronic-resource-num&gt;10.1146/annurev.genet.39.073003.112420&lt;/electronic-resource-num&gt;&lt;/record&gt;&lt;/Cite&gt;&lt;/EndNote&gt;</w:instrText>
      </w:r>
      <w:r w:rsidR="00DF7877">
        <w:rPr>
          <w:rFonts w:ascii="Times New Roman" w:hAnsi="Times New Roman" w:cs="Times New Roman"/>
          <w:sz w:val="22"/>
          <w:szCs w:val="22"/>
        </w:rPr>
        <w:fldChar w:fldCharType="separate"/>
      </w:r>
      <w:r w:rsidR="00DF7877">
        <w:rPr>
          <w:rFonts w:ascii="Times New Roman" w:hAnsi="Times New Roman" w:cs="Times New Roman"/>
          <w:noProof/>
          <w:sz w:val="22"/>
          <w:szCs w:val="22"/>
        </w:rPr>
        <w:t>(Nielsen, 2005)</w:t>
      </w:r>
      <w:r w:rsidR="00DF7877">
        <w:rPr>
          <w:rFonts w:ascii="Times New Roman" w:hAnsi="Times New Roman" w:cs="Times New Roman"/>
          <w:sz w:val="22"/>
          <w:szCs w:val="22"/>
        </w:rPr>
        <w:fldChar w:fldCharType="end"/>
      </w:r>
      <w:r w:rsidR="00DF7877">
        <w:rPr>
          <w:rFonts w:ascii="Times New Roman" w:hAnsi="Times New Roman" w:cs="Times New Roman"/>
          <w:sz w:val="22"/>
          <w:szCs w:val="22"/>
        </w:rPr>
        <w:t>. That said, the loci showing extra-ordinary levels of genetic differentiation can be potential targets of natural selection. We therefore, employed two different genetic differentiation (F</w:t>
      </w:r>
      <w:r w:rsidR="00DF7877">
        <w:rPr>
          <w:rFonts w:ascii="Times New Roman" w:hAnsi="Times New Roman" w:cs="Times New Roman"/>
          <w:sz w:val="22"/>
          <w:szCs w:val="22"/>
          <w:vertAlign w:val="subscript"/>
        </w:rPr>
        <w:t>ST</w:t>
      </w:r>
      <w:r w:rsidR="00DF7877">
        <w:rPr>
          <w:rFonts w:ascii="Times New Roman" w:hAnsi="Times New Roman" w:cs="Times New Roman"/>
          <w:sz w:val="22"/>
          <w:szCs w:val="22"/>
        </w:rPr>
        <w:t>)</w:t>
      </w:r>
      <w:r w:rsidR="007C29CA">
        <w:rPr>
          <w:rFonts w:ascii="Times New Roman" w:hAnsi="Times New Roman" w:cs="Times New Roman"/>
          <w:sz w:val="22"/>
          <w:szCs w:val="22"/>
        </w:rPr>
        <w:t xml:space="preserve"> based approaches, which use a robust simulation framework to remove loci affected by population subdivision and demography to id</w:t>
      </w:r>
      <w:r w:rsidR="002A2DB1">
        <w:rPr>
          <w:rFonts w:ascii="Times New Roman" w:hAnsi="Times New Roman" w:cs="Times New Roman"/>
          <w:sz w:val="22"/>
          <w:szCs w:val="22"/>
        </w:rPr>
        <w:t xml:space="preserve">entify signatures of selection. </w:t>
      </w:r>
      <w:r w:rsidR="007C29CA">
        <w:rPr>
          <w:rFonts w:ascii="Times New Roman" w:hAnsi="Times New Roman" w:cs="Times New Roman"/>
          <w:sz w:val="22"/>
          <w:szCs w:val="22"/>
        </w:rPr>
        <w:t>LOSITAN</w:t>
      </w:r>
      <w:r w:rsidR="002A2DB1">
        <w:rPr>
          <w:rFonts w:ascii="Times New Roman" w:hAnsi="Times New Roman" w:cs="Times New Roman"/>
          <w:sz w:val="22"/>
          <w:szCs w:val="22"/>
        </w:rPr>
        <w:t xml:space="preserve"> </w:t>
      </w:r>
      <w:r w:rsidR="00E87B5F">
        <w:rPr>
          <w:rFonts w:ascii="Times New Roman" w:hAnsi="Times New Roman" w:cs="Times New Roman"/>
          <w:sz w:val="22"/>
          <w:szCs w:val="22"/>
        </w:rPr>
        <w:fldChar w:fldCharType="begin"/>
      </w:r>
      <w:r w:rsidR="00E87B5F">
        <w:rPr>
          <w:rFonts w:ascii="Times New Roman" w:hAnsi="Times New Roman" w:cs="Times New Roman"/>
          <w:sz w:val="22"/>
          <w:szCs w:val="22"/>
        </w:rPr>
        <w:instrText xml:space="preserve"> ADDIN EN.CITE &lt;EndNote&gt;&lt;Cite&gt;&lt;Author&gt;Antao&lt;/Author&gt;&lt;Year&gt;2008&lt;/Year&gt;&lt;RecNum&gt;49&lt;/RecNum&gt;&lt;DisplayText&gt;(Antao et al., 2008)&lt;/DisplayText&gt;&lt;record&gt;&lt;rec-number&gt;49&lt;/rec-number&gt;&lt;foreign-keys&gt;&lt;key app="EN" db-id="tdzzrxv0yveat4evtvexttdxrt00wdaaz5df" timestamp="1440737686"&gt;49&lt;/key&gt;&lt;/foreign-keys&gt;&lt;ref-type name="Journal Article"&gt;17&lt;/ref-type&gt;&lt;contributors&gt;&lt;authors&gt;&lt;author&gt;Antao, T.&lt;/author&gt;&lt;author&gt;Lopes, A.&lt;/author&gt;&lt;author&gt;Lopes, R. J.&lt;/author&gt;&lt;author&gt;Beja-Pereira, A.&lt;/author&gt;&lt;author&gt;Luikart, G.&lt;/author&gt;&lt;/authors&gt;&lt;/contributors&gt;&lt;auth-address&gt;Liverpool School of Tropical Medicine, Pembroke Place, Liverpool L3 5QA, UK. tiago.antao@liverpool.ac.uk&lt;/auth-address&gt;&lt;titles&gt;&lt;title&gt;LOSITAN: a workbench to detect molecular adaptation based on a Fst-outlier method&lt;/title&gt;&lt;secondary-title&gt;BMC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bioinformatics&lt;/abbr-1&gt;&lt;/alt-periodical&gt;&lt;pages&gt;323&lt;/pages&gt;&lt;volume&gt;9&lt;/volume&gt;&lt;keywords&gt;&lt;keyword&gt;Computational Biology/*methods&lt;/keyword&gt;&lt;keyword&gt;Computer Graphics&lt;/keyword&gt;&lt;keyword&gt;*Computer Simulation&lt;/keyword&gt;&lt;keyword&gt;Databases, Genetic&lt;/keyword&gt;&lt;keyword&gt;Evolution, Molecular&lt;/keyword&gt;&lt;keyword&gt;Genetics, Population/*methods&lt;/keyword&gt;&lt;keyword&gt;Genomics/methods&lt;/keyword&gt;&lt;keyword&gt;Selection, Genetic&lt;/keyword&gt;&lt;keyword&gt;Time Factors&lt;/keyword&gt;&lt;keyword&gt;User-Computer Interface&lt;/keyword&gt;&lt;/keywords&gt;&lt;dates&gt;&lt;year&gt;2008&lt;/year&gt;&lt;/dates&gt;&lt;isbn&gt;1471-2105 (Electronic)&amp;#xD;1471-2105 (Linking)&lt;/isbn&gt;&lt;accession-num&gt;18662398&lt;/accession-num&gt;&lt;urls&gt;&lt;related-urls&gt;&lt;url&gt;http://www.ncbi.nlm.nih.gov/pubmed/18662398&lt;/url&gt;&lt;/related-urls&gt;&lt;/urls&gt;&lt;custom2&gt;2515854&lt;/custom2&gt;&lt;electronic-resource-num&gt;10.1186/1471-2105-9-323&lt;/electronic-resource-num&gt;&lt;/record&gt;&lt;/Cite&gt;&lt;/EndNote&gt;</w:instrText>
      </w:r>
      <w:r w:rsidR="00E87B5F">
        <w:rPr>
          <w:rFonts w:ascii="Times New Roman" w:hAnsi="Times New Roman" w:cs="Times New Roman"/>
          <w:sz w:val="22"/>
          <w:szCs w:val="22"/>
        </w:rPr>
        <w:fldChar w:fldCharType="separate"/>
      </w:r>
      <w:r w:rsidR="00E87B5F">
        <w:rPr>
          <w:rFonts w:ascii="Times New Roman" w:hAnsi="Times New Roman" w:cs="Times New Roman"/>
          <w:noProof/>
          <w:sz w:val="22"/>
          <w:szCs w:val="22"/>
        </w:rPr>
        <w:t>(Antao et al., 2008)</w:t>
      </w:r>
      <w:r w:rsidR="00E87B5F">
        <w:rPr>
          <w:rFonts w:ascii="Times New Roman" w:hAnsi="Times New Roman" w:cs="Times New Roman"/>
          <w:sz w:val="22"/>
          <w:szCs w:val="22"/>
        </w:rPr>
        <w:fldChar w:fldCharType="end"/>
      </w:r>
      <w:r w:rsidR="007F37EE">
        <w:rPr>
          <w:rFonts w:ascii="Times New Roman" w:hAnsi="Times New Roman" w:cs="Times New Roman"/>
          <w:sz w:val="22"/>
          <w:szCs w:val="22"/>
        </w:rPr>
        <w:t xml:space="preserve"> identified 840 loci under selection, out of which </w:t>
      </w:r>
      <w:r w:rsidR="0001430A">
        <w:rPr>
          <w:rFonts w:ascii="Times New Roman" w:hAnsi="Times New Roman" w:cs="Times New Roman"/>
          <w:sz w:val="22"/>
          <w:szCs w:val="22"/>
        </w:rPr>
        <w:t xml:space="preserve">only 10 loci showed balancing selection, while all other 830 loci showed positive selection. OUTFLANK </w:t>
      </w:r>
      <w:r w:rsidR="0001430A">
        <w:rPr>
          <w:rFonts w:ascii="Times New Roman" w:hAnsi="Times New Roman" w:cs="Times New Roman"/>
          <w:sz w:val="22"/>
          <w:szCs w:val="22"/>
        </w:rPr>
        <w:fldChar w:fldCharType="begin"/>
      </w:r>
      <w:r w:rsidR="0001430A">
        <w:rPr>
          <w:rFonts w:ascii="Times New Roman" w:hAnsi="Times New Roman" w:cs="Times New Roman"/>
          <w:sz w:val="22"/>
          <w:szCs w:val="22"/>
        </w:rPr>
        <w:instrText xml:space="preserve"> ADDIN EN.CITE &lt;EndNote&gt;&lt;Cite&gt;&lt;Author&gt;Whitlock&lt;/Author&gt;&lt;Year&gt;2015&lt;/Year&gt;&lt;RecNum&gt;337&lt;/RecNum&gt;&lt;DisplayText&gt;(Whitlock and Lotterhos, 2015)&lt;/DisplayText&gt;&lt;record&gt;&lt;rec-number&gt;337&lt;/rec-number&gt;&lt;foreign-keys&gt;&lt;key app="EN" db-id="tdzzrxv0yveat4evtvexttdxrt00wdaaz5df" timestamp="1471289220"&gt;337&lt;/key&gt;&lt;/foreign-keys&gt;&lt;ref-type name="Journal Article"&gt;17&lt;/ref-type&gt;&lt;contributors&gt;&lt;authors&gt;&lt;author&gt;Whitlock, M. C.&lt;/author&gt;&lt;author&gt;Lotterhos, K. E.&lt;/author&gt;&lt;/authors&gt;&lt;/contributors&gt;&lt;auth-address&gt;Univ British Columbia, Dept Zool, Vancouver, BC V6T 1Z4, Canada&amp;#xD;Wake Forest Univ, Dept Biol, Winston Salem, NC 27109 USA&lt;/auth-address&gt;&lt;titles&gt;&lt;title&gt;Reliable Detection of Loci Responsible for Local Adaptation: Inference of a Null Model through Trimming the Distribution of F-ST&lt;/title&gt;&lt;secondary-title&gt;American Naturalist&lt;/secondary-title&gt;&lt;alt-title&gt;Am Nat&lt;/alt-title&gt;&lt;/titles&gt;&lt;periodical&gt;&lt;full-title&gt;American Naturalist&lt;/full-title&gt;&lt;abbr-1&gt;Am Nat&lt;/abbr-1&gt;&lt;/periodical&gt;&lt;alt-periodical&gt;&lt;full-title&gt;American Naturalist&lt;/full-title&gt;&lt;abbr-1&gt;Am Nat&lt;/abbr-1&gt;&lt;/alt-periodical&gt;&lt;pages&gt;S24-S36&lt;/pages&gt;&lt;volume&gt;186&lt;/volume&gt;&lt;keywords&gt;&lt;keyword&gt;local adaptation&lt;/keyword&gt;&lt;keyword&gt;genome scans&lt;/keyword&gt;&lt;keyword&gt;f-st outliers&lt;/keyword&gt;&lt;keyword&gt;outflank&lt;/keyword&gt;&lt;keyword&gt;lewontin-krakauer&lt;/keyword&gt;&lt;keyword&gt;quantitative trait loci&lt;/keyword&gt;&lt;keyword&gt;population-structure&lt;/keyword&gt;&lt;keyword&gt;krakauer test&lt;/keyword&gt;&lt;keyword&gt;genome scans&lt;/keyword&gt;&lt;keyword&gt;gene flow&lt;/keyword&gt;&lt;keyword&gt;selection&lt;/keyword&gt;&lt;keyword&gt;differentiation&lt;/keyword&gt;&lt;keyword&gt;polymorphism&lt;/keyword&gt;&lt;keyword&gt;diversity&lt;/keyword&gt;&lt;keyword&gt;lewontin&lt;/keyword&gt;&lt;/keywords&gt;&lt;dates&gt;&lt;year&gt;2015&lt;/year&gt;&lt;pub-dates&gt;&lt;date&gt;Oct&lt;/date&gt;&lt;/pub-dates&gt;&lt;/dates&gt;&lt;isbn&gt;0003-0147&lt;/isbn&gt;&lt;accession-num&gt;WOS:000362839600003&lt;/accession-num&gt;&lt;urls&gt;&lt;related-urls&gt;&lt;url&gt;&amp;lt;Go to ISI&amp;gt;://WOS:000362839600003&lt;/url&gt;&lt;/related-urls&gt;&lt;/urls&gt;&lt;electronic-resource-num&gt;10.1086/682949&lt;/electronic-resource-num&gt;&lt;language&gt;English&lt;/language&gt;&lt;/record&gt;&lt;/Cite&gt;&lt;/EndNote&gt;</w:instrText>
      </w:r>
      <w:r w:rsidR="0001430A">
        <w:rPr>
          <w:rFonts w:ascii="Times New Roman" w:hAnsi="Times New Roman" w:cs="Times New Roman"/>
          <w:sz w:val="22"/>
          <w:szCs w:val="22"/>
        </w:rPr>
        <w:fldChar w:fldCharType="separate"/>
      </w:r>
      <w:r w:rsidR="0001430A">
        <w:rPr>
          <w:rFonts w:ascii="Times New Roman" w:hAnsi="Times New Roman" w:cs="Times New Roman"/>
          <w:noProof/>
          <w:sz w:val="22"/>
          <w:szCs w:val="22"/>
        </w:rPr>
        <w:t>(Whitlock and Lotterhos, 2015)</w:t>
      </w:r>
      <w:r w:rsidR="0001430A">
        <w:rPr>
          <w:rFonts w:ascii="Times New Roman" w:hAnsi="Times New Roman" w:cs="Times New Roman"/>
          <w:sz w:val="22"/>
          <w:szCs w:val="22"/>
        </w:rPr>
        <w:fldChar w:fldCharType="end"/>
      </w:r>
      <w:r w:rsidR="0001430A">
        <w:rPr>
          <w:rFonts w:ascii="Times New Roman" w:hAnsi="Times New Roman" w:cs="Times New Roman"/>
          <w:sz w:val="22"/>
          <w:szCs w:val="22"/>
        </w:rPr>
        <w:t xml:space="preserve"> on the other hand identified </w:t>
      </w:r>
      <w:r w:rsidR="000A6C5D">
        <w:rPr>
          <w:rFonts w:ascii="Times New Roman" w:hAnsi="Times New Roman" w:cs="Times New Roman"/>
          <w:sz w:val="22"/>
          <w:szCs w:val="22"/>
        </w:rPr>
        <w:t xml:space="preserve">1500 loci affected by diversifying selection. </w:t>
      </w:r>
      <w:r w:rsidR="005076F5">
        <w:rPr>
          <w:rFonts w:ascii="Times New Roman" w:hAnsi="Times New Roman" w:cs="Times New Roman"/>
          <w:sz w:val="22"/>
          <w:szCs w:val="22"/>
        </w:rPr>
        <w:t>On doing the overrepresentation analysis</w:t>
      </w:r>
      <w:r w:rsidR="00117152">
        <w:rPr>
          <w:rFonts w:ascii="Times New Roman" w:hAnsi="Times New Roman" w:cs="Times New Roman"/>
          <w:sz w:val="22"/>
          <w:szCs w:val="22"/>
        </w:rPr>
        <w:t>, the results of both methods (</w:t>
      </w:r>
      <w:r w:rsidR="00E028C0">
        <w:rPr>
          <w:rFonts w:ascii="Times New Roman" w:hAnsi="Times New Roman" w:cs="Times New Roman"/>
          <w:color w:val="FF0000"/>
          <w:sz w:val="22"/>
          <w:szCs w:val="22"/>
        </w:rPr>
        <w:t xml:space="preserve">Fig. 10, 11 and Table </w:t>
      </w:r>
      <w:r w:rsidR="00117152">
        <w:rPr>
          <w:rFonts w:ascii="Times New Roman" w:hAnsi="Times New Roman" w:cs="Times New Roman"/>
          <w:color w:val="FF0000"/>
          <w:sz w:val="22"/>
          <w:szCs w:val="22"/>
        </w:rPr>
        <w:t>1</w:t>
      </w:r>
      <w:r w:rsidR="00117152">
        <w:rPr>
          <w:rFonts w:ascii="Times New Roman" w:hAnsi="Times New Roman" w:cs="Times New Roman"/>
          <w:sz w:val="22"/>
          <w:szCs w:val="22"/>
        </w:rPr>
        <w:t xml:space="preserve">) showed </w:t>
      </w:r>
      <w:r w:rsidR="005076F5">
        <w:rPr>
          <w:rFonts w:ascii="Times New Roman" w:hAnsi="Times New Roman" w:cs="Times New Roman"/>
          <w:sz w:val="22"/>
          <w:szCs w:val="22"/>
        </w:rPr>
        <w:t xml:space="preserve">over representation of </w:t>
      </w:r>
      <w:r w:rsidR="00B858EF">
        <w:rPr>
          <w:rFonts w:ascii="Times New Roman" w:hAnsi="Times New Roman" w:cs="Times New Roman"/>
          <w:sz w:val="22"/>
          <w:szCs w:val="22"/>
        </w:rPr>
        <w:t xml:space="preserve">Leaf Hypocotyl (LHY) gene, which is a circadian clock regulator and known to </w:t>
      </w:r>
      <w:r w:rsidR="00700E98">
        <w:rPr>
          <w:rFonts w:ascii="Times New Roman" w:hAnsi="Times New Roman" w:cs="Times New Roman"/>
          <w:sz w:val="22"/>
          <w:szCs w:val="22"/>
        </w:rPr>
        <w:t>promote freezing tolerance and winter dormancy in popla</w:t>
      </w:r>
      <w:r w:rsidR="00117152">
        <w:rPr>
          <w:rFonts w:ascii="Times New Roman" w:hAnsi="Times New Roman" w:cs="Times New Roman"/>
          <w:sz w:val="22"/>
          <w:szCs w:val="22"/>
        </w:rPr>
        <w:t xml:space="preserve">r </w:t>
      </w:r>
      <w:r w:rsidR="00B3336C">
        <w:rPr>
          <w:rFonts w:ascii="Times New Roman" w:hAnsi="Times New Roman" w:cs="Times New Roman"/>
          <w:sz w:val="22"/>
          <w:szCs w:val="22"/>
        </w:rPr>
        <w:fldChar w:fldCharType="begin"/>
      </w:r>
      <w:r w:rsidR="00B3336C">
        <w:rPr>
          <w:rFonts w:ascii="Times New Roman" w:hAnsi="Times New Roman" w:cs="Times New Roman"/>
          <w:sz w:val="22"/>
          <w:szCs w:val="22"/>
        </w:rPr>
        <w:instrText xml:space="preserve"> ADDIN EN.CITE &lt;EndNote&gt;&lt;Cite&gt;&lt;Author&gt;Ibanez&lt;/Author&gt;&lt;Year&gt;2010&lt;/Year&gt;&lt;RecNum&gt;340&lt;/RecNum&gt;&lt;DisplayText&gt;(Ibanez et al., 2010)&lt;/DisplayText&gt;&lt;record&gt;&lt;rec-number&gt;340&lt;/rec-number&gt;&lt;foreign-keys&gt;&lt;key app="EN" db-id="tdzzrxv0yveat4evtvexttdxrt00wdaaz5df" timestamp="1471333222"&gt;340&lt;/key&gt;&lt;/foreign-keys&gt;&lt;ref-type name="Journal Article"&gt;17&lt;/ref-type&gt;&lt;contributors&gt;&lt;authors&gt;&lt;author&gt;Ibanez, C.&lt;/author&gt;&lt;author&gt;Kozarewa, I.&lt;/author&gt;&lt;author&gt;Johansson, M.&lt;/author&gt;&lt;author&gt;Ogren, E.&lt;/author&gt;&lt;author&gt;Rohde, A.&lt;/author&gt;&lt;author&gt;Eriksson, M. E.&lt;/author&gt;&lt;/authors&gt;&lt;/contributors&gt;&lt;auth-address&gt;Umea Univ, Umea Plant Sci Ctr, Dept Plant Physiol, SE-90187 Umea, Sweden&amp;#xD;Swedish Univ Agr Sci, Umea Plant Sci Ctr, Dept Forest Genet &amp;amp; Plant Physiol, SE-90183 Umea, Sweden&amp;#xD;Inst Agr &amp;amp; Fisheries Res, Dept Plant Growth &amp;amp; Dev, B-9090 Melle, Belgium&lt;/auth-address&gt;&lt;titles&gt;&lt;title&gt;Circadian Clock Components Regulate Entry and Affect Exit of Seasonal Dormancy as Well as Winter Hardiness in Populus Trees&lt;/title&gt;&lt;secondary-title&gt;Plant Physiology&lt;/secondary-title&gt;&lt;alt-title&gt;Plant Physiol&lt;/alt-title&gt;&lt;/titles&gt;&lt;periodical&gt;&lt;full-title&gt;Plant Physiology&lt;/full-title&gt;&lt;abbr-1&gt;Plant Physiol&lt;/abbr-1&gt;&lt;/periodical&gt;&lt;alt-periodical&gt;&lt;full-title&gt;Plant Physiology&lt;/full-title&gt;&lt;abbr-1&gt;Plant Physiol&lt;/abbr-1&gt;&lt;/alt-periodical&gt;&lt;pages&gt;1823-1833&lt;/pages&gt;&lt;volume&gt;153&lt;/volume&gt;&lt;number&gt;4&lt;/number&gt;&lt;keywords&gt;&lt;keyword&gt;gibberellin biosynthesis&lt;/keyword&gt;&lt;keyword&gt;arabidopsis-thaliana&lt;/keyword&gt;&lt;keyword&gt;gene-expression&lt;/keyword&gt;&lt;keyword&gt;growth&lt;/keyword&gt;&lt;keyword&gt;protein&lt;/keyword&gt;&lt;keyword&gt;transcription&lt;/keyword&gt;&lt;keyword&gt;responses&lt;/keyword&gt;&lt;keyword&gt;gigantea&lt;/keyword&gt;&lt;keyword&gt;length&lt;/keyword&gt;&lt;keyword&gt;fkf1&lt;/keyword&gt;&lt;/keywords&gt;&lt;dates&gt;&lt;year&gt;2010&lt;/year&gt;&lt;pub-dates&gt;&lt;date&gt;Aug&lt;/date&gt;&lt;/pub-dates&gt;&lt;/dates&gt;&lt;isbn&gt;0032-0889&lt;/isbn&gt;&lt;accession-num&gt;WOS:000280566000031&lt;/accession-num&gt;&lt;urls&gt;&lt;related-urls&gt;&lt;url&gt;&amp;lt;Go to ISI&amp;gt;://WOS:000280566000031&lt;/url&gt;&lt;/related-urls&gt;&lt;/urls&gt;&lt;electronic-resource-num&gt;10.1104/pp.110.158220&lt;/electronic-resource-num&gt;&lt;language&gt;English&lt;/language&gt;&lt;/record&gt;&lt;/Cite&gt;&lt;/EndNote&gt;</w:instrText>
      </w:r>
      <w:r w:rsidR="00B3336C">
        <w:rPr>
          <w:rFonts w:ascii="Times New Roman" w:hAnsi="Times New Roman" w:cs="Times New Roman"/>
          <w:sz w:val="22"/>
          <w:szCs w:val="22"/>
        </w:rPr>
        <w:fldChar w:fldCharType="separate"/>
      </w:r>
      <w:r w:rsidR="00B3336C">
        <w:rPr>
          <w:rFonts w:ascii="Times New Roman" w:hAnsi="Times New Roman" w:cs="Times New Roman"/>
          <w:noProof/>
          <w:sz w:val="22"/>
          <w:szCs w:val="22"/>
        </w:rPr>
        <w:t>(Ibanez et al., 2010)</w:t>
      </w:r>
      <w:r w:rsidR="00B3336C">
        <w:rPr>
          <w:rFonts w:ascii="Times New Roman" w:hAnsi="Times New Roman" w:cs="Times New Roman"/>
          <w:sz w:val="22"/>
          <w:szCs w:val="22"/>
        </w:rPr>
        <w:fldChar w:fldCharType="end"/>
      </w:r>
      <w:r w:rsidR="00B3336C">
        <w:rPr>
          <w:rFonts w:ascii="Times New Roman" w:hAnsi="Times New Roman" w:cs="Times New Roman"/>
          <w:sz w:val="22"/>
          <w:szCs w:val="22"/>
        </w:rPr>
        <w:t xml:space="preserve">. Pseudo response regulator 5 (PRR5) was another circadian clock gene, that </w:t>
      </w:r>
      <w:r w:rsidR="00EB62B6">
        <w:rPr>
          <w:rFonts w:ascii="Times New Roman" w:hAnsi="Times New Roman" w:cs="Times New Roman"/>
          <w:sz w:val="22"/>
          <w:szCs w:val="22"/>
        </w:rPr>
        <w:t xml:space="preserve">was </w:t>
      </w:r>
      <w:r w:rsidR="00B3336C">
        <w:rPr>
          <w:rFonts w:ascii="Times New Roman" w:hAnsi="Times New Roman" w:cs="Times New Roman"/>
          <w:sz w:val="22"/>
          <w:szCs w:val="22"/>
        </w:rPr>
        <w:t xml:space="preserve">over represented in the outliers, suggesting local adaptation to dormancy in the plant populations. </w:t>
      </w:r>
      <w:r w:rsidR="00EB62B6">
        <w:rPr>
          <w:rFonts w:ascii="Times New Roman" w:hAnsi="Times New Roman" w:cs="Times New Roman"/>
          <w:sz w:val="22"/>
          <w:szCs w:val="22"/>
        </w:rPr>
        <w:t xml:space="preserve">We also found an over representation of DNA repair and </w:t>
      </w:r>
      <w:r w:rsidR="00EB62B6">
        <w:rPr>
          <w:rFonts w:ascii="Times New Roman" w:hAnsi="Times New Roman" w:cs="Times New Roman"/>
          <w:sz w:val="22"/>
          <w:szCs w:val="22"/>
        </w:rPr>
        <w:lastRenderedPageBreak/>
        <w:t>nucleot</w:t>
      </w:r>
      <w:r w:rsidR="00E028C0">
        <w:rPr>
          <w:rFonts w:ascii="Times New Roman" w:hAnsi="Times New Roman" w:cs="Times New Roman"/>
          <w:sz w:val="22"/>
          <w:szCs w:val="22"/>
        </w:rPr>
        <w:t>ide excision repair genes (ERCC-</w:t>
      </w:r>
      <w:r w:rsidR="00EB62B6">
        <w:rPr>
          <w:rFonts w:ascii="Times New Roman" w:hAnsi="Times New Roman" w:cs="Times New Roman"/>
          <w:sz w:val="22"/>
          <w:szCs w:val="22"/>
        </w:rPr>
        <w:t>1</w:t>
      </w:r>
      <w:r w:rsidR="00054F02">
        <w:rPr>
          <w:rFonts w:ascii="Times New Roman" w:hAnsi="Times New Roman" w:cs="Times New Roman"/>
          <w:sz w:val="22"/>
          <w:szCs w:val="22"/>
        </w:rPr>
        <w:t>, PRPF-40, Histone H1/5</w:t>
      </w:r>
      <w:r w:rsidR="00EB62B6">
        <w:rPr>
          <w:rFonts w:ascii="Times New Roman" w:hAnsi="Times New Roman" w:cs="Times New Roman"/>
          <w:sz w:val="22"/>
          <w:szCs w:val="22"/>
        </w:rPr>
        <w:t xml:space="preserve"> </w:t>
      </w:r>
      <w:r w:rsidR="00054F02">
        <w:rPr>
          <w:rFonts w:ascii="Times New Roman" w:hAnsi="Times New Roman" w:cs="Times New Roman"/>
          <w:sz w:val="22"/>
          <w:szCs w:val="22"/>
        </w:rPr>
        <w:t xml:space="preserve">, </w:t>
      </w:r>
      <w:r w:rsidR="00054F02" w:rsidRPr="00054F02">
        <w:rPr>
          <w:rFonts w:ascii="Times New Roman" w:hAnsi="Times New Roman" w:cs="Times New Roman"/>
          <w:sz w:val="22"/>
          <w:szCs w:val="22"/>
        </w:rPr>
        <w:t>CNOT1</w:t>
      </w:r>
      <w:r w:rsidR="00EB62B6">
        <w:rPr>
          <w:rFonts w:ascii="Times New Roman" w:hAnsi="Times New Roman" w:cs="Times New Roman"/>
          <w:sz w:val="22"/>
          <w:szCs w:val="22"/>
        </w:rPr>
        <w:t>and MSH-3)</w:t>
      </w:r>
      <w:r w:rsidR="00054F02">
        <w:rPr>
          <w:rFonts w:ascii="Times New Roman" w:hAnsi="Times New Roman" w:cs="Times New Roman"/>
          <w:sz w:val="22"/>
          <w:szCs w:val="22"/>
        </w:rPr>
        <w:t xml:space="preserve">. </w:t>
      </w:r>
      <w:r w:rsidR="00EB62B6">
        <w:rPr>
          <w:rFonts w:ascii="Times New Roman" w:hAnsi="Times New Roman" w:cs="Times New Roman"/>
          <w:sz w:val="22"/>
          <w:szCs w:val="22"/>
        </w:rPr>
        <w:t>ERCC-1</w:t>
      </w:r>
      <w:r w:rsidR="00E028C0">
        <w:rPr>
          <w:rFonts w:ascii="Times New Roman" w:hAnsi="Times New Roman" w:cs="Times New Roman"/>
          <w:sz w:val="22"/>
          <w:szCs w:val="22"/>
        </w:rPr>
        <w:t xml:space="preserve"> and MSH-3</w:t>
      </w:r>
      <w:r w:rsidR="00EB62B6">
        <w:rPr>
          <w:rFonts w:ascii="Times New Roman" w:hAnsi="Times New Roman" w:cs="Times New Roman"/>
          <w:sz w:val="22"/>
          <w:szCs w:val="22"/>
        </w:rPr>
        <w:t xml:space="preserve"> </w:t>
      </w:r>
      <w:r w:rsidR="005F5400">
        <w:rPr>
          <w:rFonts w:ascii="Times New Roman" w:hAnsi="Times New Roman" w:cs="Times New Roman"/>
          <w:sz w:val="22"/>
          <w:szCs w:val="22"/>
        </w:rPr>
        <w:t xml:space="preserve">is known to </w:t>
      </w:r>
      <w:r w:rsidR="005F5400" w:rsidRPr="005F5400">
        <w:rPr>
          <w:rFonts w:ascii="Times New Roman" w:hAnsi="Times New Roman" w:cs="Times New Roman"/>
          <w:sz w:val="22"/>
          <w:szCs w:val="22"/>
        </w:rPr>
        <w:t>the repair of UV-</w:t>
      </w:r>
      <w:r w:rsidR="005F5400">
        <w:rPr>
          <w:rFonts w:ascii="Times New Roman" w:hAnsi="Times New Roman" w:cs="Times New Roman"/>
          <w:sz w:val="22"/>
          <w:szCs w:val="22"/>
        </w:rPr>
        <w:t>induced pyrimidine dimers, and correct</w:t>
      </w:r>
      <w:r w:rsidR="005F5400" w:rsidRPr="005F5400">
        <w:rPr>
          <w:rFonts w:ascii="Times New Roman" w:hAnsi="Times New Roman" w:cs="Times New Roman"/>
          <w:sz w:val="22"/>
          <w:szCs w:val="22"/>
        </w:rPr>
        <w:t xml:space="preserve"> mismatched bases</w:t>
      </w:r>
      <w:r w:rsidR="005F5400">
        <w:rPr>
          <w:rFonts w:ascii="Times New Roman" w:hAnsi="Times New Roman" w:cs="Times New Roman"/>
          <w:sz w:val="22"/>
          <w:szCs w:val="22"/>
        </w:rPr>
        <w:t xml:space="preserve"> caused due to UV radiation in higher plants.</w:t>
      </w:r>
      <w:r w:rsidR="00E028C0">
        <w:rPr>
          <w:rFonts w:ascii="Times New Roman" w:hAnsi="Times New Roman" w:cs="Times New Roman"/>
          <w:sz w:val="22"/>
          <w:szCs w:val="22"/>
        </w:rPr>
        <w:t xml:space="preserve"> Moreover, previous studies in poplar have also found DNA repair related genes in their studies </w:t>
      </w:r>
      <w:r w:rsidR="00E028C0">
        <w:rPr>
          <w:rFonts w:ascii="Times New Roman" w:hAnsi="Times New Roman" w:cs="Times New Roman"/>
          <w:sz w:val="22"/>
          <w:szCs w:val="22"/>
        </w:rPr>
        <w:fldChar w:fldCharType="begin">
          <w:fldData xml:space="preserve">PEVuZE5vdGU+PENpdGU+PEF1dGhvcj5FdmFuczwvQXV0aG9yPjxZZWFyPjIwMTQ8L1llYXI+PFJl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</w:fldData>
        </w:fldChar>
      </w:r>
      <w:r w:rsidR="00E028C0">
        <w:rPr>
          <w:rFonts w:ascii="Times New Roman" w:hAnsi="Times New Roman" w:cs="Times New Roman"/>
          <w:sz w:val="22"/>
          <w:szCs w:val="22"/>
        </w:rPr>
        <w:instrText xml:space="preserve"> ADDIN EN.CITE </w:instrText>
      </w:r>
      <w:r w:rsidR="00E028C0">
        <w:rPr>
          <w:rFonts w:ascii="Times New Roman" w:hAnsi="Times New Roman" w:cs="Times New Roman"/>
          <w:sz w:val="22"/>
          <w:szCs w:val="22"/>
        </w:rPr>
        <w:fldChar w:fldCharType="begin">
          <w:fldData xml:space="preserve">PEVuZE5vdGU+PENpdGU+PEF1dGhvcj5FdmFuczwvQXV0aG9yPjxZZWFyPjIwMTQ8L1llYXI+PFJl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</w:fldData>
        </w:fldChar>
      </w:r>
      <w:r w:rsidR="00E028C0">
        <w:rPr>
          <w:rFonts w:ascii="Times New Roman" w:hAnsi="Times New Roman" w:cs="Times New Roman"/>
          <w:sz w:val="22"/>
          <w:szCs w:val="22"/>
        </w:rPr>
        <w:instrText xml:space="preserve"> ADDIN EN.CITE.DATA </w:instrText>
      </w:r>
      <w:r w:rsidR="00E028C0">
        <w:rPr>
          <w:rFonts w:ascii="Times New Roman" w:hAnsi="Times New Roman" w:cs="Times New Roman"/>
          <w:sz w:val="22"/>
          <w:szCs w:val="22"/>
        </w:rPr>
      </w:r>
      <w:r w:rsidR="00E028C0">
        <w:rPr>
          <w:rFonts w:ascii="Times New Roman" w:hAnsi="Times New Roman" w:cs="Times New Roman"/>
          <w:sz w:val="22"/>
          <w:szCs w:val="22"/>
        </w:rPr>
        <w:fldChar w:fldCharType="end"/>
      </w:r>
      <w:r w:rsidR="00E028C0">
        <w:rPr>
          <w:rFonts w:ascii="Times New Roman" w:hAnsi="Times New Roman" w:cs="Times New Roman"/>
          <w:sz w:val="22"/>
          <w:szCs w:val="22"/>
        </w:rPr>
      </w:r>
      <w:r w:rsidR="00E028C0">
        <w:rPr>
          <w:rFonts w:ascii="Times New Roman" w:hAnsi="Times New Roman" w:cs="Times New Roman"/>
          <w:sz w:val="22"/>
          <w:szCs w:val="22"/>
        </w:rPr>
        <w:fldChar w:fldCharType="separate"/>
      </w:r>
      <w:r w:rsidR="00E028C0">
        <w:rPr>
          <w:rFonts w:ascii="Times New Roman" w:hAnsi="Times New Roman" w:cs="Times New Roman"/>
          <w:noProof/>
          <w:sz w:val="22"/>
          <w:szCs w:val="22"/>
        </w:rPr>
        <w:t>(Evans et al., 2014)</w:t>
      </w:r>
      <w:r w:rsidR="00E028C0">
        <w:rPr>
          <w:rFonts w:ascii="Times New Roman" w:hAnsi="Times New Roman" w:cs="Times New Roman"/>
          <w:sz w:val="22"/>
          <w:szCs w:val="22"/>
        </w:rPr>
        <w:fldChar w:fldCharType="end"/>
      </w:r>
      <w:r w:rsidR="00E028C0">
        <w:rPr>
          <w:rFonts w:ascii="Times New Roman" w:hAnsi="Times New Roman" w:cs="Times New Roman"/>
          <w:sz w:val="22"/>
          <w:szCs w:val="22"/>
        </w:rPr>
        <w:t xml:space="preserve">, suggesting adaptation to light radiation in the populations. Other GO terms that were highly enriched in the outliers were carbohydrate and amino acid metabolism and genes involved in the photosynthetic pathway. </w:t>
      </w:r>
    </w:p>
    <w:p w14:paraId="7FB21028" w14:textId="35E30B72" w:rsidR="00F03F2C" w:rsidRDefault="00F03F2C" w:rsidP="002C03DC">
      <w:pPr>
        <w:spacing w:line="480" w:lineRule="auto"/>
        <w:rPr>
          <w:rFonts w:ascii="Times New Roman" w:hAnsi="Times New Roman" w:cs="Times New Roman"/>
          <w:sz w:val="22"/>
          <w:szCs w:val="22"/>
        </w:rPr>
      </w:pPr>
    </w:p>
    <w:p w14:paraId="19B42ECC" w14:textId="77777777" w:rsidR="00DF78E3" w:rsidRPr="00DF7877" w:rsidRDefault="00DF78E3" w:rsidP="002C03DC">
      <w:pPr>
        <w:spacing w:line="480" w:lineRule="auto"/>
        <w:rPr>
          <w:rFonts w:ascii="Times New Roman" w:hAnsi="Times New Roman" w:cs="Times New Roman"/>
          <w:sz w:val="22"/>
          <w:szCs w:val="22"/>
          <w:vertAlign w:val="subscript"/>
        </w:rPr>
      </w:pPr>
    </w:p>
    <w:p w14:paraId="1FEBF50D" w14:textId="77777777" w:rsidR="00D56663" w:rsidRPr="002D2EC8" w:rsidRDefault="003C7316" w:rsidP="002C03DC">
      <w:pPr>
        <w:spacing w:line="480" w:lineRule="auto"/>
        <w:rPr>
          <w:rFonts w:ascii="Times New Roman" w:hAnsi="Times New Roman" w:cs="Times New Roman"/>
          <w:sz w:val="22"/>
          <w:szCs w:val="22"/>
        </w:rPr>
      </w:pPr>
      <w:r>
        <w:rPr>
          <w:rStyle w:val="CommentReference"/>
        </w:rPr>
        <w:commentReference w:id="34"/>
      </w:r>
      <w:bookmarkStart w:id="35" w:name="_GoBack"/>
      <w:bookmarkEnd w:id="35"/>
    </w:p>
    <w:p w14:paraId="4A6B5B2E" w14:textId="77777777" w:rsidR="00AA766B" w:rsidRPr="002D2EC8" w:rsidRDefault="00AA766B" w:rsidP="002C03DC">
      <w:pPr>
        <w:spacing w:line="480" w:lineRule="auto"/>
        <w:rPr>
          <w:rFonts w:ascii="Times New Roman" w:hAnsi="Times New Roman" w:cs="Times New Roman"/>
          <w:sz w:val="22"/>
          <w:szCs w:val="22"/>
        </w:rPr>
      </w:pPr>
    </w:p>
    <w:p w14:paraId="537949CE" w14:textId="77777777" w:rsidR="005B53A2" w:rsidRPr="002D2EC8" w:rsidRDefault="005B53A2" w:rsidP="002C03DC">
      <w:pPr>
        <w:spacing w:line="480" w:lineRule="auto"/>
        <w:rPr>
          <w:rFonts w:ascii="Times New Roman" w:hAnsi="Times New Roman" w:cs="Times New Roman"/>
        </w:rPr>
      </w:pPr>
    </w:p>
    <w:p w14:paraId="48391414" w14:textId="77777777" w:rsidR="006D5CB8" w:rsidRPr="002D2EC8" w:rsidRDefault="006D5CB8" w:rsidP="002C03DC">
      <w:pPr>
        <w:spacing w:line="480" w:lineRule="auto"/>
        <w:rPr>
          <w:rFonts w:ascii="Times New Roman" w:hAnsi="Times New Roman" w:cs="Times New Roman"/>
          <w:sz w:val="22"/>
          <w:szCs w:val="22"/>
        </w:rPr>
      </w:pPr>
    </w:p>
    <w:p w14:paraId="50C429C4" w14:textId="016F5FFB" w:rsidR="006D5CB8" w:rsidRPr="00DD6352" w:rsidRDefault="00DD6352" w:rsidP="00DD6352">
      <w:pPr>
        <w:pStyle w:val="Heading1"/>
        <w:rPr>
          <w:rFonts w:ascii="Times New Roman" w:hAnsi="Times New Roman" w:cs="Times New Roman"/>
          <w:color w:val="000000" w:themeColor="text1"/>
          <w:sz w:val="24"/>
          <w:szCs w:val="24"/>
        </w:rPr>
      </w:pPr>
      <w:r w:rsidRPr="00DD6352">
        <w:rPr>
          <w:rFonts w:ascii="Times New Roman" w:hAnsi="Times New Roman" w:cs="Times New Roman"/>
          <w:color w:val="000000" w:themeColor="text1"/>
          <w:sz w:val="24"/>
          <w:szCs w:val="24"/>
        </w:rPr>
        <w:t>References</w:t>
      </w:r>
    </w:p>
    <w:p w14:paraId="681ED21C" w14:textId="77777777" w:rsidR="00DD6352" w:rsidRPr="00DD6352" w:rsidRDefault="00DD6352" w:rsidP="00DD6352"/>
    <w:p w14:paraId="693004F5" w14:textId="77777777" w:rsidR="00E028C0" w:rsidRPr="00E028C0" w:rsidRDefault="006D5CB8" w:rsidP="00E028C0">
      <w:pPr>
        <w:pStyle w:val="EndNoteBibliography"/>
        <w:ind w:left="720" w:hanging="720"/>
        <w:rPr>
          <w:noProof/>
        </w:rPr>
      </w:pPr>
      <w:r w:rsidRPr="002D2EC8">
        <w:rPr>
          <w:szCs w:val="22"/>
        </w:rPr>
        <w:fldChar w:fldCharType="begin"/>
      </w:r>
      <w:r w:rsidRPr="002D2EC8">
        <w:rPr>
          <w:szCs w:val="22"/>
        </w:rPr>
        <w:instrText xml:space="preserve"> ADDIN EN.REFLIST </w:instrText>
      </w:r>
      <w:r w:rsidRPr="002D2EC8">
        <w:rPr>
          <w:szCs w:val="22"/>
        </w:rPr>
        <w:fldChar w:fldCharType="separate"/>
      </w:r>
      <w:r w:rsidR="00E028C0" w:rsidRPr="00E028C0">
        <w:rPr>
          <w:noProof/>
        </w:rPr>
        <w:t xml:space="preserve">AITKEN, S. N., YEAMAN, S., HOLLIDAY, J. A., WANG, T. &amp; CURTIS-MCLANE, S. 2008. Adaptation, migration or extirpation: climate change outcomes for tree populations. </w:t>
      </w:r>
      <w:r w:rsidR="00E028C0" w:rsidRPr="00E028C0">
        <w:rPr>
          <w:i/>
          <w:noProof/>
        </w:rPr>
        <w:t>Evol Appl,</w:t>
      </w:r>
      <w:r w:rsidR="00E028C0" w:rsidRPr="00E028C0">
        <w:rPr>
          <w:noProof/>
        </w:rPr>
        <w:t xml:space="preserve"> 1</w:t>
      </w:r>
      <w:r w:rsidR="00E028C0" w:rsidRPr="00E028C0">
        <w:rPr>
          <w:b/>
          <w:noProof/>
        </w:rPr>
        <w:t>,</w:t>
      </w:r>
      <w:r w:rsidR="00E028C0" w:rsidRPr="00E028C0">
        <w:rPr>
          <w:noProof/>
        </w:rPr>
        <w:t xml:space="preserve"> 95-111.</w:t>
      </w:r>
    </w:p>
    <w:p w14:paraId="2FE75CE4" w14:textId="77777777" w:rsidR="00E028C0" w:rsidRPr="00E028C0" w:rsidRDefault="00E028C0" w:rsidP="00E028C0">
      <w:pPr>
        <w:pStyle w:val="EndNoteBibliography"/>
        <w:ind w:left="720" w:hanging="720"/>
        <w:rPr>
          <w:noProof/>
        </w:rPr>
      </w:pPr>
      <w:r w:rsidRPr="00E028C0">
        <w:rPr>
          <w:noProof/>
        </w:rPr>
        <w:t xml:space="preserve">ALEXANDER, D. H., NOVEMBRE, J. &amp; LANGE, K. 2009. Fast model-based estimation of ancestry in unrelated individuals. </w:t>
      </w:r>
      <w:r w:rsidRPr="00E028C0">
        <w:rPr>
          <w:i/>
          <w:noProof/>
        </w:rPr>
        <w:t>Genome Res,</w:t>
      </w:r>
      <w:r w:rsidRPr="00E028C0">
        <w:rPr>
          <w:noProof/>
        </w:rPr>
        <w:t xml:space="preserve"> 19</w:t>
      </w:r>
      <w:r w:rsidRPr="00E028C0">
        <w:rPr>
          <w:b/>
          <w:noProof/>
        </w:rPr>
        <w:t>,</w:t>
      </w:r>
      <w:r w:rsidRPr="00E028C0">
        <w:rPr>
          <w:noProof/>
        </w:rPr>
        <w:t xml:space="preserve"> 1655-64.</w:t>
      </w:r>
    </w:p>
    <w:p w14:paraId="0488CBC1" w14:textId="77777777" w:rsidR="00E028C0" w:rsidRPr="00E028C0" w:rsidRDefault="00E028C0" w:rsidP="00E028C0">
      <w:pPr>
        <w:pStyle w:val="EndNoteBibliography"/>
        <w:ind w:left="720" w:hanging="720"/>
        <w:rPr>
          <w:noProof/>
        </w:rPr>
      </w:pPr>
      <w:r w:rsidRPr="00E028C0">
        <w:rPr>
          <w:noProof/>
        </w:rPr>
        <w:t xml:space="preserve">ANDERSON, J. T., WILLIS, J. H. &amp; MITCHELL-OLDS, T. 2011. Evolutionary genetics of plant adaptation. </w:t>
      </w:r>
      <w:r w:rsidRPr="00E028C0">
        <w:rPr>
          <w:i/>
          <w:noProof/>
        </w:rPr>
        <w:t>Trends in Genetics,</w:t>
      </w:r>
      <w:r w:rsidRPr="00E028C0">
        <w:rPr>
          <w:noProof/>
        </w:rPr>
        <w:t xml:space="preserve"> 27</w:t>
      </w:r>
      <w:r w:rsidRPr="00E028C0">
        <w:rPr>
          <w:b/>
          <w:noProof/>
        </w:rPr>
        <w:t>,</w:t>
      </w:r>
      <w:r w:rsidRPr="00E028C0">
        <w:rPr>
          <w:noProof/>
        </w:rPr>
        <w:t xml:space="preserve"> 258-266.</w:t>
      </w:r>
    </w:p>
    <w:p w14:paraId="79D74FE3" w14:textId="77777777" w:rsidR="00E028C0" w:rsidRPr="00E028C0" w:rsidRDefault="00E028C0" w:rsidP="00E028C0">
      <w:pPr>
        <w:pStyle w:val="EndNoteBibliography"/>
        <w:ind w:left="720" w:hanging="720"/>
        <w:rPr>
          <w:noProof/>
        </w:rPr>
      </w:pPr>
      <w:r w:rsidRPr="00E028C0">
        <w:rPr>
          <w:noProof/>
        </w:rPr>
        <w:t xml:space="preserve">ANTAO, T., LOPES, A., LOPES, R. J., BEJA-PEREIRA, A. &amp; LUIKART, G. 2008. LOSITAN: a workbench to detect molecular adaptation based on a Fst-outlier method. </w:t>
      </w:r>
      <w:r w:rsidRPr="00E028C0">
        <w:rPr>
          <w:i/>
          <w:noProof/>
        </w:rPr>
        <w:t>BMC Bioinformatics,</w:t>
      </w:r>
      <w:r w:rsidRPr="00E028C0">
        <w:rPr>
          <w:noProof/>
        </w:rPr>
        <w:t xml:space="preserve"> 9</w:t>
      </w:r>
      <w:r w:rsidRPr="00E028C0">
        <w:rPr>
          <w:b/>
          <w:noProof/>
        </w:rPr>
        <w:t>,</w:t>
      </w:r>
      <w:r w:rsidRPr="00E028C0">
        <w:rPr>
          <w:noProof/>
        </w:rPr>
        <w:t xml:space="preserve"> 323.</w:t>
      </w:r>
    </w:p>
    <w:p w14:paraId="0E290D3A" w14:textId="77777777" w:rsidR="00E028C0" w:rsidRPr="00E028C0" w:rsidRDefault="00E028C0" w:rsidP="00E028C0">
      <w:pPr>
        <w:pStyle w:val="EndNoteBibliography"/>
        <w:ind w:left="720" w:hanging="720"/>
        <w:rPr>
          <w:noProof/>
        </w:rPr>
      </w:pPr>
      <w:r w:rsidRPr="00E028C0">
        <w:rPr>
          <w:noProof/>
        </w:rPr>
        <w:t xml:space="preserve">BENJAMINI, Y. &amp; HOCHBERG, Y. 1995. Controlling the False Discovery Rate - a Practical and Powerful Approach to Multiple Testing. </w:t>
      </w:r>
      <w:r w:rsidRPr="00E028C0">
        <w:rPr>
          <w:i/>
          <w:noProof/>
        </w:rPr>
        <w:t>Journal of the Royal Statistical Society Series B-Methodological,</w:t>
      </w:r>
      <w:r w:rsidRPr="00E028C0">
        <w:rPr>
          <w:noProof/>
        </w:rPr>
        <w:t xml:space="preserve"> 57</w:t>
      </w:r>
      <w:r w:rsidRPr="00E028C0">
        <w:rPr>
          <w:b/>
          <w:noProof/>
        </w:rPr>
        <w:t>,</w:t>
      </w:r>
      <w:r w:rsidRPr="00E028C0">
        <w:rPr>
          <w:noProof/>
        </w:rPr>
        <w:t xml:space="preserve"> 289-300.</w:t>
      </w:r>
    </w:p>
    <w:p w14:paraId="41DAAFC5" w14:textId="77777777" w:rsidR="00E028C0" w:rsidRPr="00E028C0" w:rsidRDefault="00E028C0" w:rsidP="00E028C0">
      <w:pPr>
        <w:pStyle w:val="EndNoteBibliography"/>
        <w:ind w:left="720" w:hanging="720"/>
        <w:rPr>
          <w:noProof/>
        </w:rPr>
      </w:pPr>
      <w:r w:rsidRPr="00E028C0">
        <w:rPr>
          <w:noProof/>
        </w:rPr>
        <w:t xml:space="preserve">BISWAS, S. &amp; AKEY, J. M. 2006. Genomic insights into positive selection. </w:t>
      </w:r>
      <w:r w:rsidRPr="00E028C0">
        <w:rPr>
          <w:i/>
          <w:noProof/>
        </w:rPr>
        <w:t>Trends in Genetics,</w:t>
      </w:r>
      <w:r w:rsidRPr="00E028C0">
        <w:rPr>
          <w:noProof/>
        </w:rPr>
        <w:t xml:space="preserve"> 22</w:t>
      </w:r>
      <w:r w:rsidRPr="00E028C0">
        <w:rPr>
          <w:b/>
          <w:noProof/>
        </w:rPr>
        <w:t>,</w:t>
      </w:r>
      <w:r w:rsidRPr="00E028C0">
        <w:rPr>
          <w:noProof/>
        </w:rPr>
        <w:t xml:space="preserve"> 437-446.</w:t>
      </w:r>
    </w:p>
    <w:p w14:paraId="76C269BD" w14:textId="77777777" w:rsidR="00E028C0" w:rsidRPr="00E028C0" w:rsidRDefault="00E028C0" w:rsidP="00E028C0">
      <w:pPr>
        <w:pStyle w:val="EndNoteBibliography"/>
        <w:ind w:left="720" w:hanging="720"/>
        <w:rPr>
          <w:noProof/>
        </w:rPr>
      </w:pPr>
      <w:r w:rsidRPr="00E028C0">
        <w:rPr>
          <w:noProof/>
        </w:rPr>
        <w:t xml:space="preserve">COYNE, J. A. &amp; ORR, H. A. 2004. </w:t>
      </w:r>
      <w:r w:rsidRPr="00E028C0">
        <w:rPr>
          <w:i/>
          <w:noProof/>
        </w:rPr>
        <w:t xml:space="preserve">Speciation, </w:t>
      </w:r>
      <w:r w:rsidRPr="00E028C0">
        <w:rPr>
          <w:noProof/>
        </w:rPr>
        <w:t>Sunderland, Mass., Sinauer Associates.</w:t>
      </w:r>
    </w:p>
    <w:p w14:paraId="3766B7F7" w14:textId="77777777" w:rsidR="00E028C0" w:rsidRPr="00E028C0" w:rsidRDefault="00E028C0" w:rsidP="00E028C0">
      <w:pPr>
        <w:pStyle w:val="EndNoteBibliography"/>
        <w:ind w:left="720" w:hanging="720"/>
        <w:rPr>
          <w:noProof/>
        </w:rPr>
      </w:pPr>
      <w:r w:rsidRPr="00E028C0">
        <w:rPr>
          <w:noProof/>
        </w:rPr>
        <w:t xml:space="preserve">ECKERT, C. G., SAMIS, K. E. &amp; LOUGHEED, S. C. 2008. Genetic variation across species' geographical ranges: the central-marginal hypothesis and beyond. </w:t>
      </w:r>
      <w:r w:rsidRPr="00E028C0">
        <w:rPr>
          <w:i/>
          <w:noProof/>
        </w:rPr>
        <w:t>Mol Ecol,</w:t>
      </w:r>
      <w:r w:rsidRPr="00E028C0">
        <w:rPr>
          <w:noProof/>
        </w:rPr>
        <w:t xml:space="preserve"> 17</w:t>
      </w:r>
      <w:r w:rsidRPr="00E028C0">
        <w:rPr>
          <w:b/>
          <w:noProof/>
        </w:rPr>
        <w:t>,</w:t>
      </w:r>
      <w:r w:rsidRPr="00E028C0">
        <w:rPr>
          <w:noProof/>
        </w:rPr>
        <w:t xml:space="preserve"> 1170-88.</w:t>
      </w:r>
    </w:p>
    <w:p w14:paraId="71174480" w14:textId="77777777" w:rsidR="00E028C0" w:rsidRPr="00E028C0" w:rsidRDefault="00E028C0" w:rsidP="00E028C0">
      <w:pPr>
        <w:pStyle w:val="EndNoteBibliography"/>
        <w:ind w:left="720" w:hanging="720"/>
        <w:rPr>
          <w:noProof/>
        </w:rPr>
      </w:pPr>
      <w:r w:rsidRPr="00E028C0">
        <w:rPr>
          <w:noProof/>
        </w:rPr>
        <w:t xml:space="preserve">EVANS, L. M., SLAVOV, G. T., RODGERS-MELNICK, E., MARTIN, J., RANJAN, P., MUCHERO, W., BRUNNER, A. M., SCHACKWITZ, W., GUNTER, L., CHEN, J. G., </w:t>
      </w:r>
      <w:r w:rsidRPr="00E028C0">
        <w:rPr>
          <w:noProof/>
        </w:rPr>
        <w:lastRenderedPageBreak/>
        <w:t xml:space="preserve">TUSKAN, G. A. &amp; DIFAZIO, S. P. 2014. Population genomics of Populus trichocarpa identifies signatures of selection and adaptive trait associations. </w:t>
      </w:r>
      <w:r w:rsidRPr="00E028C0">
        <w:rPr>
          <w:i/>
          <w:noProof/>
        </w:rPr>
        <w:t>Nat Genet,</w:t>
      </w:r>
      <w:r w:rsidRPr="00E028C0">
        <w:rPr>
          <w:noProof/>
        </w:rPr>
        <w:t xml:space="preserve"> 46</w:t>
      </w:r>
      <w:r w:rsidRPr="00E028C0">
        <w:rPr>
          <w:b/>
          <w:noProof/>
        </w:rPr>
        <w:t>,</w:t>
      </w:r>
      <w:r w:rsidRPr="00E028C0">
        <w:rPr>
          <w:noProof/>
        </w:rPr>
        <w:t xml:space="preserve"> 1089-96.</w:t>
      </w:r>
    </w:p>
    <w:p w14:paraId="0E83B996" w14:textId="77777777" w:rsidR="00E028C0" w:rsidRPr="00E028C0" w:rsidRDefault="00E028C0" w:rsidP="00E028C0">
      <w:pPr>
        <w:pStyle w:val="EndNoteBibliography"/>
        <w:ind w:left="720" w:hanging="720"/>
        <w:rPr>
          <w:noProof/>
        </w:rPr>
      </w:pPr>
      <w:r w:rsidRPr="00E028C0">
        <w:rPr>
          <w:noProof/>
        </w:rPr>
        <w:t xml:space="preserve">EXCOFFIER, L., FOLL, M. &amp; PETIT, R. J. 2009. Genetic Consequences of Range Expansions. </w:t>
      </w:r>
      <w:r w:rsidRPr="00E028C0">
        <w:rPr>
          <w:i/>
          <w:noProof/>
        </w:rPr>
        <w:t>Annual Review of Ecology Evolution and Systematics,</w:t>
      </w:r>
      <w:r w:rsidRPr="00E028C0">
        <w:rPr>
          <w:noProof/>
        </w:rPr>
        <w:t xml:space="preserve"> 40</w:t>
      </w:r>
      <w:r w:rsidRPr="00E028C0">
        <w:rPr>
          <w:b/>
          <w:noProof/>
        </w:rPr>
        <w:t>,</w:t>
      </w:r>
      <w:r w:rsidRPr="00E028C0">
        <w:rPr>
          <w:noProof/>
        </w:rPr>
        <w:t xml:space="preserve"> 481-501.</w:t>
      </w:r>
    </w:p>
    <w:p w14:paraId="0738D76F" w14:textId="77777777" w:rsidR="00E028C0" w:rsidRPr="00E028C0" w:rsidRDefault="00E028C0" w:rsidP="00E028C0">
      <w:pPr>
        <w:pStyle w:val="EndNoteBibliography"/>
        <w:ind w:left="720" w:hanging="720"/>
        <w:rPr>
          <w:noProof/>
        </w:rPr>
      </w:pPr>
      <w:r w:rsidRPr="00E028C0">
        <w:rPr>
          <w:noProof/>
        </w:rPr>
        <w:t xml:space="preserve">HAMRICK, J. L. N., J.D. 2000. Gene flow in forest trees. </w:t>
      </w:r>
      <w:r w:rsidRPr="00E028C0">
        <w:rPr>
          <w:i/>
          <w:noProof/>
        </w:rPr>
        <w:t>Forest conservation genetics : principles and practice.</w:t>
      </w:r>
      <w:r w:rsidRPr="00E028C0">
        <w:rPr>
          <w:noProof/>
        </w:rPr>
        <w:t xml:space="preserve"> Collingwood, Vic.</w:t>
      </w:r>
    </w:p>
    <w:p w14:paraId="583AF7C2" w14:textId="77777777" w:rsidR="00E028C0" w:rsidRPr="00E028C0" w:rsidRDefault="00E028C0" w:rsidP="00E028C0">
      <w:pPr>
        <w:pStyle w:val="EndNoteBibliography"/>
        <w:ind w:left="720" w:hanging="720"/>
        <w:rPr>
          <w:noProof/>
        </w:rPr>
      </w:pPr>
      <w:r w:rsidRPr="00E028C0">
        <w:rPr>
          <w:noProof/>
        </w:rPr>
        <w:t>Wallingford, Oxon: CSIRO ;</w:t>
      </w:r>
    </w:p>
    <w:p w14:paraId="4D63D92C" w14:textId="77777777" w:rsidR="00E028C0" w:rsidRPr="00E028C0" w:rsidRDefault="00E028C0" w:rsidP="00E028C0">
      <w:pPr>
        <w:pStyle w:val="EndNoteBibliography"/>
        <w:ind w:left="720" w:hanging="720"/>
        <w:rPr>
          <w:noProof/>
        </w:rPr>
      </w:pPr>
      <w:r w:rsidRPr="00E028C0">
        <w:rPr>
          <w:noProof/>
        </w:rPr>
        <w:t>CABI Pub.</w:t>
      </w:r>
    </w:p>
    <w:p w14:paraId="33A01537" w14:textId="77777777" w:rsidR="00E028C0" w:rsidRPr="00E028C0" w:rsidRDefault="00E028C0" w:rsidP="00E028C0">
      <w:pPr>
        <w:pStyle w:val="EndNoteBibliography"/>
        <w:ind w:left="720" w:hanging="720"/>
        <w:rPr>
          <w:noProof/>
        </w:rPr>
      </w:pPr>
      <w:r w:rsidRPr="00E028C0">
        <w:rPr>
          <w:noProof/>
        </w:rPr>
        <w:t xml:space="preserve">HAYES, B. J., VISSCHER, P. M., MCPARTLAN, H. C. &amp; GODDARD, M. E. 2003. Novel multilocus measure of linkage disequilibrium to estimate past effective population size. </w:t>
      </w:r>
      <w:r w:rsidRPr="00E028C0">
        <w:rPr>
          <w:i/>
          <w:noProof/>
        </w:rPr>
        <w:t>Genome Res,</w:t>
      </w:r>
      <w:r w:rsidRPr="00E028C0">
        <w:rPr>
          <w:noProof/>
        </w:rPr>
        <w:t xml:space="preserve"> 13</w:t>
      </w:r>
      <w:r w:rsidRPr="00E028C0">
        <w:rPr>
          <w:b/>
          <w:noProof/>
        </w:rPr>
        <w:t>,</w:t>
      </w:r>
      <w:r w:rsidRPr="00E028C0">
        <w:rPr>
          <w:noProof/>
        </w:rPr>
        <w:t xml:space="preserve"> 635-43.</w:t>
      </w:r>
    </w:p>
    <w:p w14:paraId="5B771DA5" w14:textId="77777777" w:rsidR="00E028C0" w:rsidRPr="00E028C0" w:rsidRDefault="00E028C0" w:rsidP="00E028C0">
      <w:pPr>
        <w:pStyle w:val="EndNoteBibliography"/>
        <w:ind w:left="720" w:hanging="720"/>
        <w:rPr>
          <w:noProof/>
        </w:rPr>
      </w:pPr>
      <w:r w:rsidRPr="00E028C0">
        <w:rPr>
          <w:noProof/>
        </w:rPr>
        <w:t xml:space="preserve">HOLLIDAY, J. A., SUREN, H. &amp; AITKEN, S. N. 2012. Divergent selection and heterogeneous migration rates across the range of Sitka spruce (Picea sitchensis). </w:t>
      </w:r>
      <w:r w:rsidRPr="00E028C0">
        <w:rPr>
          <w:i/>
          <w:noProof/>
        </w:rPr>
        <w:t>Proc Biol Sci,</w:t>
      </w:r>
      <w:r w:rsidRPr="00E028C0">
        <w:rPr>
          <w:noProof/>
        </w:rPr>
        <w:t xml:space="preserve"> 279</w:t>
      </w:r>
      <w:r w:rsidRPr="00E028C0">
        <w:rPr>
          <w:b/>
          <w:noProof/>
        </w:rPr>
        <w:t>,</w:t>
      </w:r>
      <w:r w:rsidRPr="00E028C0">
        <w:rPr>
          <w:noProof/>
        </w:rPr>
        <w:t xml:space="preserve"> 1675-83.</w:t>
      </w:r>
    </w:p>
    <w:p w14:paraId="19C25E1C" w14:textId="77777777" w:rsidR="00E028C0" w:rsidRPr="00E028C0" w:rsidRDefault="00E028C0" w:rsidP="00E028C0">
      <w:pPr>
        <w:pStyle w:val="EndNoteBibliography"/>
        <w:ind w:left="720" w:hanging="720"/>
        <w:rPr>
          <w:noProof/>
        </w:rPr>
      </w:pPr>
      <w:r w:rsidRPr="00E028C0">
        <w:rPr>
          <w:noProof/>
        </w:rPr>
        <w:t xml:space="preserve">HOLLIDAY, J. A., YUEN, M., RITLAND, K. &amp; AITKEN, S. N. 2010. Postglacial history of a widespread conifer produces inverse clines in selective neutrality tests. </w:t>
      </w:r>
      <w:r w:rsidRPr="00E028C0">
        <w:rPr>
          <w:i/>
          <w:noProof/>
        </w:rPr>
        <w:t>Molecular Ecology,</w:t>
      </w:r>
      <w:r w:rsidRPr="00E028C0">
        <w:rPr>
          <w:noProof/>
        </w:rPr>
        <w:t xml:space="preserve"> 19</w:t>
      </w:r>
      <w:r w:rsidRPr="00E028C0">
        <w:rPr>
          <w:b/>
          <w:noProof/>
        </w:rPr>
        <w:t>,</w:t>
      </w:r>
      <w:r w:rsidRPr="00E028C0">
        <w:rPr>
          <w:noProof/>
        </w:rPr>
        <w:t xml:space="preserve"> 3857-3864.</w:t>
      </w:r>
    </w:p>
    <w:p w14:paraId="787C05FE" w14:textId="77777777" w:rsidR="00E028C0" w:rsidRPr="00E028C0" w:rsidRDefault="00E028C0" w:rsidP="00E028C0">
      <w:pPr>
        <w:pStyle w:val="EndNoteBibliography"/>
        <w:ind w:left="720" w:hanging="720"/>
        <w:rPr>
          <w:noProof/>
        </w:rPr>
      </w:pPr>
      <w:r w:rsidRPr="00E028C0">
        <w:rPr>
          <w:noProof/>
        </w:rPr>
        <w:t xml:space="preserve">HOSACK, D. A., DENNIS, G., SHERMAN, B. T., LANE, H. C. &amp; LEMPICKI, R. A. 2003. Identifying biological themes within lists of genes with EASE. </w:t>
      </w:r>
      <w:r w:rsidRPr="00E028C0">
        <w:rPr>
          <w:i/>
          <w:noProof/>
        </w:rPr>
        <w:t>Genome Biology,</w:t>
      </w:r>
      <w:r w:rsidRPr="00E028C0">
        <w:rPr>
          <w:noProof/>
        </w:rPr>
        <w:t xml:space="preserve"> 4.</w:t>
      </w:r>
    </w:p>
    <w:p w14:paraId="1BC95F44" w14:textId="77777777" w:rsidR="00E028C0" w:rsidRPr="00E028C0" w:rsidRDefault="00E028C0" w:rsidP="00E028C0">
      <w:pPr>
        <w:pStyle w:val="EndNoteBibliography"/>
        <w:ind w:left="720" w:hanging="720"/>
        <w:rPr>
          <w:noProof/>
        </w:rPr>
      </w:pPr>
      <w:r w:rsidRPr="00E028C0">
        <w:rPr>
          <w:noProof/>
        </w:rPr>
        <w:t xml:space="preserve">IBANEZ, C., KOZAREWA, I., JOHANSSON, M., OGREN, E., ROHDE, A. &amp; ERIKSSON, M. E. 2010. Circadian Clock Components Regulate Entry and Affect Exit of Seasonal Dormancy as Well as Winter Hardiness in Populus Trees. </w:t>
      </w:r>
      <w:r w:rsidRPr="00E028C0">
        <w:rPr>
          <w:i/>
          <w:noProof/>
        </w:rPr>
        <w:t>Plant Physiology,</w:t>
      </w:r>
      <w:r w:rsidRPr="00E028C0">
        <w:rPr>
          <w:noProof/>
        </w:rPr>
        <w:t xml:space="preserve"> 153</w:t>
      </w:r>
      <w:r w:rsidRPr="00E028C0">
        <w:rPr>
          <w:b/>
          <w:noProof/>
        </w:rPr>
        <w:t>,</w:t>
      </w:r>
      <w:r w:rsidRPr="00E028C0">
        <w:rPr>
          <w:noProof/>
        </w:rPr>
        <w:t xml:space="preserve"> 1823-1833.</w:t>
      </w:r>
    </w:p>
    <w:p w14:paraId="37528C2D" w14:textId="77777777" w:rsidR="00E028C0" w:rsidRPr="00E028C0" w:rsidRDefault="00E028C0" w:rsidP="00E028C0">
      <w:pPr>
        <w:pStyle w:val="EndNoteBibliography"/>
        <w:ind w:left="720" w:hanging="720"/>
        <w:rPr>
          <w:noProof/>
        </w:rPr>
      </w:pPr>
      <w:r w:rsidRPr="00E028C0">
        <w:rPr>
          <w:noProof/>
        </w:rPr>
        <w:t xml:space="preserve">KANEHISA, M., SATO, Y., KAWASHIMA, M., FURUMICHI, M. &amp; TANABE, M. 2016. KEGG as a reference resource for gene and protein annotation. </w:t>
      </w:r>
      <w:r w:rsidRPr="00E028C0">
        <w:rPr>
          <w:i/>
          <w:noProof/>
        </w:rPr>
        <w:t>Nucleic Acids Research,</w:t>
      </w:r>
      <w:r w:rsidRPr="00E028C0">
        <w:rPr>
          <w:noProof/>
        </w:rPr>
        <w:t xml:space="preserve"> 44</w:t>
      </w:r>
      <w:r w:rsidRPr="00E028C0">
        <w:rPr>
          <w:b/>
          <w:noProof/>
        </w:rPr>
        <w:t>,</w:t>
      </w:r>
      <w:r w:rsidRPr="00E028C0">
        <w:rPr>
          <w:noProof/>
        </w:rPr>
        <w:t xml:space="preserve"> D457-D462.</w:t>
      </w:r>
    </w:p>
    <w:p w14:paraId="4CCE05C4" w14:textId="77777777" w:rsidR="00E028C0" w:rsidRPr="00E028C0" w:rsidRDefault="00E028C0" w:rsidP="00E028C0">
      <w:pPr>
        <w:pStyle w:val="EndNoteBibliography"/>
        <w:ind w:left="720" w:hanging="720"/>
        <w:rPr>
          <w:noProof/>
        </w:rPr>
      </w:pPr>
      <w:r w:rsidRPr="00E028C0">
        <w:rPr>
          <w:noProof/>
        </w:rPr>
        <w:t xml:space="preserve">KELLER, S. R., LEVSEN, N., INGVARSSON, P. K., OLSON, M. S. &amp; TIFFIN, P. 2011. Local Selection Across a Latitudinal Gradient Shapes Nucleotide Diversity in Balsam Poplar, Populus balsamifera L. </w:t>
      </w:r>
      <w:r w:rsidRPr="00E028C0">
        <w:rPr>
          <w:i/>
          <w:noProof/>
        </w:rPr>
        <w:t>Genetics,</w:t>
      </w:r>
      <w:r w:rsidRPr="00E028C0">
        <w:rPr>
          <w:noProof/>
        </w:rPr>
        <w:t xml:space="preserve"> 188</w:t>
      </w:r>
      <w:r w:rsidRPr="00E028C0">
        <w:rPr>
          <w:b/>
          <w:noProof/>
        </w:rPr>
        <w:t>,</w:t>
      </w:r>
      <w:r w:rsidRPr="00E028C0">
        <w:rPr>
          <w:noProof/>
        </w:rPr>
        <w:t xml:space="preserve"> 941-U318.</w:t>
      </w:r>
    </w:p>
    <w:p w14:paraId="17129D92" w14:textId="77777777" w:rsidR="00E028C0" w:rsidRPr="00E028C0" w:rsidRDefault="00E028C0" w:rsidP="00E028C0">
      <w:pPr>
        <w:pStyle w:val="EndNoteBibliography"/>
        <w:ind w:left="720" w:hanging="720"/>
        <w:rPr>
          <w:noProof/>
        </w:rPr>
      </w:pPr>
      <w:r w:rsidRPr="00E028C0">
        <w:rPr>
          <w:noProof/>
        </w:rPr>
        <w:t xml:space="preserve">KREMER, A. &amp; GOENAGA, X. 2002. Special Issue: Range wide distribution of chloroplast DNA diversity and pollen deposits in European white oaks: inferences about colonisation routes and management of oak genetic resources. Preface. </w:t>
      </w:r>
      <w:r w:rsidRPr="00E028C0">
        <w:rPr>
          <w:i/>
          <w:noProof/>
        </w:rPr>
        <w:t>Forest Ecology and Management,</w:t>
      </w:r>
      <w:r w:rsidRPr="00E028C0">
        <w:rPr>
          <w:noProof/>
        </w:rPr>
        <w:t xml:space="preserve"> 156</w:t>
      </w:r>
      <w:r w:rsidRPr="00E028C0">
        <w:rPr>
          <w:b/>
          <w:noProof/>
        </w:rPr>
        <w:t>,</w:t>
      </w:r>
      <w:r w:rsidRPr="00E028C0">
        <w:rPr>
          <w:noProof/>
        </w:rPr>
        <w:t xml:space="preserve"> 1-3.</w:t>
      </w:r>
    </w:p>
    <w:p w14:paraId="1C0B4BB7" w14:textId="77777777" w:rsidR="00E028C0" w:rsidRPr="00E028C0" w:rsidRDefault="00E028C0" w:rsidP="00E028C0">
      <w:pPr>
        <w:pStyle w:val="EndNoteBibliography"/>
        <w:ind w:left="720" w:hanging="720"/>
        <w:rPr>
          <w:noProof/>
        </w:rPr>
      </w:pPr>
      <w:r w:rsidRPr="00E028C0">
        <w:rPr>
          <w:noProof/>
        </w:rPr>
        <w:t xml:space="preserve">LI, H. &amp; DURBIN, R. 2009. Fast and accurate short read alignment with Burrows-Wheeler transform. </w:t>
      </w:r>
      <w:r w:rsidRPr="00E028C0">
        <w:rPr>
          <w:i/>
          <w:noProof/>
        </w:rPr>
        <w:t>Bioinformatics,</w:t>
      </w:r>
      <w:r w:rsidRPr="00E028C0">
        <w:rPr>
          <w:noProof/>
        </w:rPr>
        <w:t xml:space="preserve"> 25</w:t>
      </w:r>
      <w:r w:rsidRPr="00E028C0">
        <w:rPr>
          <w:b/>
          <w:noProof/>
        </w:rPr>
        <w:t>,</w:t>
      </w:r>
      <w:r w:rsidRPr="00E028C0">
        <w:rPr>
          <w:noProof/>
        </w:rPr>
        <w:t xml:space="preserve"> 1754-60.</w:t>
      </w:r>
    </w:p>
    <w:p w14:paraId="3D9E8E8C" w14:textId="77777777" w:rsidR="00E028C0" w:rsidRPr="00E028C0" w:rsidRDefault="00E028C0" w:rsidP="00E028C0">
      <w:pPr>
        <w:pStyle w:val="EndNoteBibliography"/>
        <w:ind w:left="720" w:hanging="720"/>
        <w:rPr>
          <w:noProof/>
        </w:rPr>
      </w:pPr>
      <w:r w:rsidRPr="00E028C0">
        <w:rPr>
          <w:noProof/>
        </w:rPr>
        <w:t xml:space="preserve">LI, H. &amp; DURBIN, R. 2011. Inference of human population history from individual whole-genome sequences. </w:t>
      </w:r>
      <w:r w:rsidRPr="00E028C0">
        <w:rPr>
          <w:i/>
          <w:noProof/>
        </w:rPr>
        <w:t>Nature,</w:t>
      </w:r>
      <w:r w:rsidRPr="00E028C0">
        <w:rPr>
          <w:noProof/>
        </w:rPr>
        <w:t xml:space="preserve"> 475</w:t>
      </w:r>
      <w:r w:rsidRPr="00E028C0">
        <w:rPr>
          <w:b/>
          <w:noProof/>
        </w:rPr>
        <w:t>,</w:t>
      </w:r>
      <w:r w:rsidRPr="00E028C0">
        <w:rPr>
          <w:noProof/>
        </w:rPr>
        <w:t xml:space="preserve"> 493-U84.</w:t>
      </w:r>
    </w:p>
    <w:p w14:paraId="1281A8FB" w14:textId="77777777" w:rsidR="00E028C0" w:rsidRPr="00E028C0" w:rsidRDefault="00E028C0" w:rsidP="00E028C0">
      <w:pPr>
        <w:pStyle w:val="EndNoteBibliography"/>
        <w:ind w:left="720" w:hanging="720"/>
        <w:rPr>
          <w:noProof/>
        </w:rPr>
      </w:pPr>
      <w:r w:rsidRPr="00E028C0">
        <w:rPr>
          <w:noProof/>
        </w:rPr>
        <w:t xml:space="preserve">LI, H., HANDSAKER, B., WYSOKER, A., FENNELL, T., RUAN, J., HOMER, N., MARTH, G., ABECASIS, G., DURBIN, R. &amp; GENOME PROJECT DATA PROCESSING, S. 2009. The Sequence Alignment/Map format and SAMtools. </w:t>
      </w:r>
      <w:r w:rsidRPr="00E028C0">
        <w:rPr>
          <w:i/>
          <w:noProof/>
        </w:rPr>
        <w:t>Bioinformatics,</w:t>
      </w:r>
      <w:r w:rsidRPr="00E028C0">
        <w:rPr>
          <w:noProof/>
        </w:rPr>
        <w:t xml:space="preserve"> 25</w:t>
      </w:r>
      <w:r w:rsidRPr="00E028C0">
        <w:rPr>
          <w:b/>
          <w:noProof/>
        </w:rPr>
        <w:t>,</w:t>
      </w:r>
      <w:r w:rsidRPr="00E028C0">
        <w:rPr>
          <w:noProof/>
        </w:rPr>
        <w:t xml:space="preserve"> 2078-9.</w:t>
      </w:r>
    </w:p>
    <w:p w14:paraId="7E6F8254" w14:textId="77777777" w:rsidR="00E028C0" w:rsidRPr="00E028C0" w:rsidRDefault="00E028C0" w:rsidP="00E028C0">
      <w:pPr>
        <w:pStyle w:val="EndNoteBibliography"/>
        <w:ind w:left="720" w:hanging="720"/>
        <w:rPr>
          <w:noProof/>
        </w:rPr>
      </w:pPr>
      <w:r w:rsidRPr="00E028C0">
        <w:rPr>
          <w:noProof/>
        </w:rPr>
        <w:t xml:space="preserve">LIU, X. M. &amp; FU, Y. X. 2015. Exploring population size changes using SNP frequency spectra. </w:t>
      </w:r>
      <w:r w:rsidRPr="00E028C0">
        <w:rPr>
          <w:i/>
          <w:noProof/>
        </w:rPr>
        <w:t>Nature Genetics,</w:t>
      </w:r>
      <w:r w:rsidRPr="00E028C0">
        <w:rPr>
          <w:noProof/>
        </w:rPr>
        <w:t xml:space="preserve"> 47</w:t>
      </w:r>
      <w:r w:rsidRPr="00E028C0">
        <w:rPr>
          <w:b/>
          <w:noProof/>
        </w:rPr>
        <w:t>,</w:t>
      </w:r>
      <w:r w:rsidRPr="00E028C0">
        <w:rPr>
          <w:noProof/>
        </w:rPr>
        <w:t xml:space="preserve"> 555-U172.</w:t>
      </w:r>
    </w:p>
    <w:p w14:paraId="57B4A3C7" w14:textId="77777777" w:rsidR="00E028C0" w:rsidRPr="00E028C0" w:rsidRDefault="00E028C0" w:rsidP="00E028C0">
      <w:pPr>
        <w:pStyle w:val="EndNoteBibliography"/>
        <w:ind w:left="720" w:hanging="720"/>
        <w:rPr>
          <w:noProof/>
        </w:rPr>
      </w:pPr>
      <w:r w:rsidRPr="00E028C0">
        <w:rPr>
          <w:noProof/>
        </w:rPr>
        <w:t xml:space="preserve">LOTTERHOS, K. E. &amp; WHITLOCK, M. C. 2014. Evaluation of demographic history and neutral parameterization on the performance of FST outlier tests. </w:t>
      </w:r>
      <w:r w:rsidRPr="00E028C0">
        <w:rPr>
          <w:i/>
          <w:noProof/>
        </w:rPr>
        <w:t>Mol Ecol,</w:t>
      </w:r>
      <w:r w:rsidRPr="00E028C0">
        <w:rPr>
          <w:noProof/>
        </w:rPr>
        <w:t xml:space="preserve"> 23</w:t>
      </w:r>
      <w:r w:rsidRPr="00E028C0">
        <w:rPr>
          <w:b/>
          <w:noProof/>
        </w:rPr>
        <w:t>,</w:t>
      </w:r>
      <w:r w:rsidRPr="00E028C0">
        <w:rPr>
          <w:noProof/>
        </w:rPr>
        <w:t xml:space="preserve"> 2178-92.</w:t>
      </w:r>
    </w:p>
    <w:p w14:paraId="2EDE208E" w14:textId="77777777" w:rsidR="00E028C0" w:rsidRPr="00E028C0" w:rsidRDefault="00E028C0" w:rsidP="00E028C0">
      <w:pPr>
        <w:pStyle w:val="EndNoteBibliography"/>
        <w:ind w:left="720" w:hanging="720"/>
        <w:rPr>
          <w:noProof/>
        </w:rPr>
      </w:pPr>
      <w:r w:rsidRPr="00E028C0">
        <w:rPr>
          <w:noProof/>
        </w:rPr>
        <w:t xml:space="preserve">MAGRI, D., VENDRAMIN, G. G., COMPS, B., DUPANLOUP, I., GEBUREK, T., GOMORY, D., LATALOWA, M., LITT, T., PAULE, L., ROURE, J. M., TANTAU, I., VAN DER KNAAP, W. O., PETIT, R. J. &amp; DE BEAULIEU, J. L. 2006. A new scenario for the quaternary history of European beech populations: palaeobotanical evidence and genetic consequences. </w:t>
      </w:r>
      <w:r w:rsidRPr="00E028C0">
        <w:rPr>
          <w:i/>
          <w:noProof/>
        </w:rPr>
        <w:t>New Phytol,</w:t>
      </w:r>
      <w:r w:rsidRPr="00E028C0">
        <w:rPr>
          <w:noProof/>
        </w:rPr>
        <w:t xml:space="preserve"> 171</w:t>
      </w:r>
      <w:r w:rsidRPr="00E028C0">
        <w:rPr>
          <w:b/>
          <w:noProof/>
        </w:rPr>
        <w:t>,</w:t>
      </w:r>
      <w:r w:rsidRPr="00E028C0">
        <w:rPr>
          <w:noProof/>
        </w:rPr>
        <w:t xml:space="preserve"> 199-221.</w:t>
      </w:r>
    </w:p>
    <w:p w14:paraId="3167A4A9" w14:textId="77777777" w:rsidR="00E028C0" w:rsidRPr="00E028C0" w:rsidRDefault="00E028C0" w:rsidP="00E028C0">
      <w:pPr>
        <w:pStyle w:val="EndNoteBibliography"/>
        <w:ind w:left="720" w:hanging="720"/>
        <w:rPr>
          <w:noProof/>
        </w:rPr>
      </w:pPr>
      <w:r w:rsidRPr="00E028C0">
        <w:rPr>
          <w:noProof/>
        </w:rPr>
        <w:lastRenderedPageBreak/>
        <w:t xml:space="preserve">MCEVOY, B. P., POWELL, J. E., GODDARD, M. E. &amp; VISSCHER, P. M. 2011. Human population dispersal "Out of Africa'' estimated from linkage disequilibrium and allele frequencies of SNPs. </w:t>
      </w:r>
      <w:r w:rsidRPr="00E028C0">
        <w:rPr>
          <w:i/>
          <w:noProof/>
        </w:rPr>
        <w:t>Genome Research,</w:t>
      </w:r>
      <w:r w:rsidRPr="00E028C0">
        <w:rPr>
          <w:noProof/>
        </w:rPr>
        <w:t xml:space="preserve"> 21</w:t>
      </w:r>
      <w:r w:rsidRPr="00E028C0">
        <w:rPr>
          <w:b/>
          <w:noProof/>
        </w:rPr>
        <w:t>,</w:t>
      </w:r>
      <w:r w:rsidRPr="00E028C0">
        <w:rPr>
          <w:noProof/>
        </w:rPr>
        <w:t xml:space="preserve"> 821-829.</w:t>
      </w:r>
    </w:p>
    <w:p w14:paraId="4E058DA7" w14:textId="77777777" w:rsidR="00E028C0" w:rsidRPr="00E028C0" w:rsidRDefault="00E028C0" w:rsidP="00E028C0">
      <w:pPr>
        <w:pStyle w:val="EndNoteBibliography"/>
        <w:ind w:left="720" w:hanging="720"/>
        <w:rPr>
          <w:noProof/>
        </w:rPr>
      </w:pPr>
      <w:r w:rsidRPr="00E028C0">
        <w:rPr>
          <w:noProof/>
        </w:rPr>
        <w:t xml:space="preserve">NEALE, D. B. &amp; KREMER, A. 2011. Forest tree genomics: growing resources and applications. </w:t>
      </w:r>
      <w:r w:rsidRPr="00E028C0">
        <w:rPr>
          <w:i/>
          <w:noProof/>
        </w:rPr>
        <w:t>Nat Rev Genet,</w:t>
      </w:r>
      <w:r w:rsidRPr="00E028C0">
        <w:rPr>
          <w:noProof/>
        </w:rPr>
        <w:t xml:space="preserve"> 12</w:t>
      </w:r>
      <w:r w:rsidRPr="00E028C0">
        <w:rPr>
          <w:b/>
          <w:noProof/>
        </w:rPr>
        <w:t>,</w:t>
      </w:r>
      <w:r w:rsidRPr="00E028C0">
        <w:rPr>
          <w:noProof/>
        </w:rPr>
        <w:t xml:space="preserve"> 111-22.</w:t>
      </w:r>
    </w:p>
    <w:p w14:paraId="2812A552" w14:textId="77777777" w:rsidR="00E028C0" w:rsidRPr="00E028C0" w:rsidRDefault="00E028C0" w:rsidP="00E028C0">
      <w:pPr>
        <w:pStyle w:val="EndNoteBibliography"/>
        <w:ind w:left="720" w:hanging="720"/>
        <w:rPr>
          <w:noProof/>
        </w:rPr>
      </w:pPr>
      <w:r w:rsidRPr="00E028C0">
        <w:rPr>
          <w:noProof/>
        </w:rPr>
        <w:t xml:space="preserve">NEI, M., NEI, M. &amp; WILLIAM B. PROVINE COLLECTION ON EVOLUTION AND GENETICS. 1987. </w:t>
      </w:r>
      <w:r w:rsidRPr="00E028C0">
        <w:rPr>
          <w:i/>
          <w:noProof/>
        </w:rPr>
        <w:t xml:space="preserve">Molecular evolutionary genetics, </w:t>
      </w:r>
      <w:r w:rsidRPr="00E028C0">
        <w:rPr>
          <w:noProof/>
        </w:rPr>
        <w:t>New York, Columbia University Press.</w:t>
      </w:r>
    </w:p>
    <w:p w14:paraId="665E5C74" w14:textId="77777777" w:rsidR="00E028C0" w:rsidRPr="00E028C0" w:rsidRDefault="00E028C0" w:rsidP="00E028C0">
      <w:pPr>
        <w:pStyle w:val="EndNoteBibliography"/>
        <w:ind w:left="720" w:hanging="720"/>
        <w:rPr>
          <w:noProof/>
        </w:rPr>
      </w:pPr>
      <w:r w:rsidRPr="00E028C0">
        <w:rPr>
          <w:noProof/>
        </w:rPr>
        <w:t xml:space="preserve">NIELSEN, R. 2005. Molecular signatures of natural selection. </w:t>
      </w:r>
      <w:r w:rsidRPr="00E028C0">
        <w:rPr>
          <w:i/>
          <w:noProof/>
        </w:rPr>
        <w:t>Annu Rev Genet,</w:t>
      </w:r>
      <w:r w:rsidRPr="00E028C0">
        <w:rPr>
          <w:noProof/>
        </w:rPr>
        <w:t xml:space="preserve"> 39</w:t>
      </w:r>
      <w:r w:rsidRPr="00E028C0">
        <w:rPr>
          <w:b/>
          <w:noProof/>
        </w:rPr>
        <w:t>,</w:t>
      </w:r>
      <w:r w:rsidRPr="00E028C0">
        <w:rPr>
          <w:noProof/>
        </w:rPr>
        <w:t xml:space="preserve"> 197-218.</w:t>
      </w:r>
    </w:p>
    <w:p w14:paraId="5AE4652B" w14:textId="77777777" w:rsidR="00E028C0" w:rsidRPr="00E028C0" w:rsidRDefault="00E028C0" w:rsidP="00E028C0">
      <w:pPr>
        <w:pStyle w:val="EndNoteBibliography"/>
        <w:ind w:left="720" w:hanging="720"/>
        <w:rPr>
          <w:noProof/>
        </w:rPr>
      </w:pPr>
      <w:r w:rsidRPr="00E028C0">
        <w:rPr>
          <w:noProof/>
        </w:rPr>
        <w:t xml:space="preserve">PATTERSON, N., MOORJANI, P., LUO, Y., MALLICK, S., ROHLAND, N., ZHAN, Y., GENSCHORECK, T., WEBSTER, T. &amp; REICH, D. 2012. Ancient admixture in human history. </w:t>
      </w:r>
      <w:r w:rsidRPr="00E028C0">
        <w:rPr>
          <w:i/>
          <w:noProof/>
        </w:rPr>
        <w:t>Genetics,</w:t>
      </w:r>
      <w:r w:rsidRPr="00E028C0">
        <w:rPr>
          <w:noProof/>
        </w:rPr>
        <w:t xml:space="preserve"> 192</w:t>
      </w:r>
      <w:r w:rsidRPr="00E028C0">
        <w:rPr>
          <w:b/>
          <w:noProof/>
        </w:rPr>
        <w:t>,</w:t>
      </w:r>
      <w:r w:rsidRPr="00E028C0">
        <w:rPr>
          <w:noProof/>
        </w:rPr>
        <w:t xml:space="preserve"> 1065-93.</w:t>
      </w:r>
    </w:p>
    <w:p w14:paraId="26E4987F" w14:textId="77777777" w:rsidR="00E028C0" w:rsidRPr="00E028C0" w:rsidRDefault="00E028C0" w:rsidP="00E028C0">
      <w:pPr>
        <w:pStyle w:val="EndNoteBibliography"/>
        <w:ind w:left="720" w:hanging="720"/>
        <w:rPr>
          <w:noProof/>
        </w:rPr>
      </w:pPr>
      <w:r w:rsidRPr="00E028C0">
        <w:rPr>
          <w:noProof/>
        </w:rPr>
        <w:t xml:space="preserve">PETKOVA, D., NOVEMBRE, J. &amp; STEPHENS, M. 2015. Visualizing spatial population structure with estimated effective migration surfaces. </w:t>
      </w:r>
      <w:r w:rsidRPr="00E028C0">
        <w:rPr>
          <w:i/>
          <w:noProof/>
        </w:rPr>
        <w:t>bioRxiv</w:t>
      </w:r>
      <w:r w:rsidRPr="00E028C0">
        <w:rPr>
          <w:noProof/>
        </w:rPr>
        <w:t>.</w:t>
      </w:r>
    </w:p>
    <w:p w14:paraId="41314B3A" w14:textId="77777777" w:rsidR="00E028C0" w:rsidRPr="00E028C0" w:rsidRDefault="00E028C0" w:rsidP="00E028C0">
      <w:pPr>
        <w:pStyle w:val="EndNoteBibliography"/>
        <w:ind w:left="720" w:hanging="720"/>
        <w:rPr>
          <w:noProof/>
        </w:rPr>
      </w:pPr>
      <w:r w:rsidRPr="00E028C0">
        <w:rPr>
          <w:noProof/>
        </w:rPr>
        <w:t xml:space="preserve">PICKRELL, J. K. &amp; PRITCHARD, J. K. 2012. Inference of population splits and mixtures from genome-wide allele frequency data. </w:t>
      </w:r>
      <w:r w:rsidRPr="00E028C0">
        <w:rPr>
          <w:i/>
          <w:noProof/>
        </w:rPr>
        <w:t>PLoS Genet,</w:t>
      </w:r>
      <w:r w:rsidRPr="00E028C0">
        <w:rPr>
          <w:noProof/>
        </w:rPr>
        <w:t xml:space="preserve"> 8</w:t>
      </w:r>
      <w:r w:rsidRPr="00E028C0">
        <w:rPr>
          <w:b/>
          <w:noProof/>
        </w:rPr>
        <w:t>,</w:t>
      </w:r>
      <w:r w:rsidRPr="00E028C0">
        <w:rPr>
          <w:noProof/>
        </w:rPr>
        <w:t xml:space="preserve"> e1002967.</w:t>
      </w:r>
    </w:p>
    <w:p w14:paraId="1628002B" w14:textId="77777777" w:rsidR="00E028C0" w:rsidRPr="00E028C0" w:rsidRDefault="00E028C0" w:rsidP="00E028C0">
      <w:pPr>
        <w:pStyle w:val="EndNoteBibliography"/>
        <w:ind w:left="720" w:hanging="720"/>
        <w:rPr>
          <w:noProof/>
        </w:rPr>
      </w:pPr>
      <w:r w:rsidRPr="00E028C0">
        <w:rPr>
          <w:noProof/>
        </w:rPr>
        <w:t xml:space="preserve">PURCELL, S., NEALE, B., TODD-BROWN, K., THOMAS, L., FERREIRA, M. A. R., BENDER, D., MALLER, J., SKLAR, P., DE BAKKER, P. I. W., DALY, M. J. &amp; SHAM, P. C. 2007. PLINK: A tool set for whole-genome association and population-based linkage analyses. </w:t>
      </w:r>
      <w:r w:rsidRPr="00E028C0">
        <w:rPr>
          <w:i/>
          <w:noProof/>
        </w:rPr>
        <w:t>American Journal of Human Genetics,</w:t>
      </w:r>
      <w:r w:rsidRPr="00E028C0">
        <w:rPr>
          <w:noProof/>
        </w:rPr>
        <w:t xml:space="preserve"> 81</w:t>
      </w:r>
      <w:r w:rsidRPr="00E028C0">
        <w:rPr>
          <w:b/>
          <w:noProof/>
        </w:rPr>
        <w:t>,</w:t>
      </w:r>
      <w:r w:rsidRPr="00E028C0">
        <w:rPr>
          <w:noProof/>
        </w:rPr>
        <w:t xml:space="preserve"> 559-575.</w:t>
      </w:r>
    </w:p>
    <w:p w14:paraId="3686BD30" w14:textId="77777777" w:rsidR="00E028C0" w:rsidRPr="00E028C0" w:rsidRDefault="00E028C0" w:rsidP="00E028C0">
      <w:pPr>
        <w:pStyle w:val="EndNoteBibliography"/>
        <w:ind w:left="720" w:hanging="720"/>
        <w:rPr>
          <w:noProof/>
        </w:rPr>
      </w:pPr>
      <w:r w:rsidRPr="00E028C0">
        <w:rPr>
          <w:noProof/>
        </w:rPr>
        <w:t xml:space="preserve">PYHAJARVI, T., GARCIA-GIL, M. R., KNURR, T., MIKKONEN, M., WACHOWIAK, W. &amp; SAVOLAINEN, O. 2007. Demographic history has influenced nucleotide diversity in European Pinus sylvestris populations. </w:t>
      </w:r>
      <w:r w:rsidRPr="00E028C0">
        <w:rPr>
          <w:i/>
          <w:noProof/>
        </w:rPr>
        <w:t>Genetics,</w:t>
      </w:r>
      <w:r w:rsidRPr="00E028C0">
        <w:rPr>
          <w:noProof/>
        </w:rPr>
        <w:t xml:space="preserve"> 177</w:t>
      </w:r>
      <w:r w:rsidRPr="00E028C0">
        <w:rPr>
          <w:b/>
          <w:noProof/>
        </w:rPr>
        <w:t>,</w:t>
      </w:r>
      <w:r w:rsidRPr="00E028C0">
        <w:rPr>
          <w:noProof/>
        </w:rPr>
        <w:t xml:space="preserve"> 1713-1724.</w:t>
      </w:r>
    </w:p>
    <w:p w14:paraId="367A634B" w14:textId="77777777" w:rsidR="00E028C0" w:rsidRPr="00E028C0" w:rsidRDefault="00E028C0" w:rsidP="00E028C0">
      <w:pPr>
        <w:pStyle w:val="EndNoteBibliography"/>
        <w:ind w:left="720" w:hanging="720"/>
        <w:rPr>
          <w:noProof/>
        </w:rPr>
      </w:pPr>
      <w:r w:rsidRPr="00E028C0">
        <w:rPr>
          <w:noProof/>
        </w:rPr>
        <w:t xml:space="preserve">REICH, D., THANGARAJ, K., PATTERSON, N., PRICE, A. L. &amp; SINGH, L. 2009. Reconstructing Indian population history. </w:t>
      </w:r>
      <w:r w:rsidRPr="00E028C0">
        <w:rPr>
          <w:i/>
          <w:noProof/>
        </w:rPr>
        <w:t>Nature,</w:t>
      </w:r>
      <w:r w:rsidRPr="00E028C0">
        <w:rPr>
          <w:noProof/>
        </w:rPr>
        <w:t xml:space="preserve"> 461</w:t>
      </w:r>
      <w:r w:rsidRPr="00E028C0">
        <w:rPr>
          <w:b/>
          <w:noProof/>
        </w:rPr>
        <w:t>,</w:t>
      </w:r>
      <w:r w:rsidRPr="00E028C0">
        <w:rPr>
          <w:noProof/>
        </w:rPr>
        <w:t xml:space="preserve"> 489-94.</w:t>
      </w:r>
    </w:p>
    <w:p w14:paraId="6C641D9E" w14:textId="77777777" w:rsidR="00E028C0" w:rsidRPr="00E028C0" w:rsidRDefault="00E028C0" w:rsidP="00E028C0">
      <w:pPr>
        <w:pStyle w:val="EndNoteBibliography"/>
        <w:ind w:left="720" w:hanging="720"/>
        <w:rPr>
          <w:noProof/>
        </w:rPr>
      </w:pPr>
      <w:r w:rsidRPr="00E028C0">
        <w:rPr>
          <w:noProof/>
        </w:rPr>
        <w:t xml:space="preserve">RIESEBERG, L. H. &amp; WILLIS, J. H. 2007. Plant speciation. </w:t>
      </w:r>
      <w:r w:rsidRPr="00E028C0">
        <w:rPr>
          <w:i/>
          <w:noProof/>
        </w:rPr>
        <w:t>Science,</w:t>
      </w:r>
      <w:r w:rsidRPr="00E028C0">
        <w:rPr>
          <w:noProof/>
        </w:rPr>
        <w:t xml:space="preserve"> 317</w:t>
      </w:r>
      <w:r w:rsidRPr="00E028C0">
        <w:rPr>
          <w:b/>
          <w:noProof/>
        </w:rPr>
        <w:t>,</w:t>
      </w:r>
      <w:r w:rsidRPr="00E028C0">
        <w:rPr>
          <w:noProof/>
        </w:rPr>
        <w:t xml:space="preserve"> 910-4.</w:t>
      </w:r>
    </w:p>
    <w:p w14:paraId="0D0C4798" w14:textId="77777777" w:rsidR="00E028C0" w:rsidRPr="00E028C0" w:rsidRDefault="00E028C0" w:rsidP="00E028C0">
      <w:pPr>
        <w:pStyle w:val="EndNoteBibliography"/>
        <w:ind w:left="720" w:hanging="720"/>
        <w:rPr>
          <w:noProof/>
        </w:rPr>
      </w:pPr>
      <w:r w:rsidRPr="00E028C0">
        <w:rPr>
          <w:noProof/>
        </w:rPr>
        <w:t xml:space="preserve">SAGARIN, R. D. &amp; GAINES, S. D. 2002. The 'abundant centre' distribution: to what extent is it a biogeographical rule? </w:t>
      </w:r>
      <w:r w:rsidRPr="00E028C0">
        <w:rPr>
          <w:i/>
          <w:noProof/>
        </w:rPr>
        <w:t>Ecology Letters,</w:t>
      </w:r>
      <w:r w:rsidRPr="00E028C0">
        <w:rPr>
          <w:noProof/>
        </w:rPr>
        <w:t xml:space="preserve"> 5</w:t>
      </w:r>
      <w:r w:rsidRPr="00E028C0">
        <w:rPr>
          <w:b/>
          <w:noProof/>
        </w:rPr>
        <w:t>,</w:t>
      </w:r>
      <w:r w:rsidRPr="00E028C0">
        <w:rPr>
          <w:noProof/>
        </w:rPr>
        <w:t xml:space="preserve"> 137-147.</w:t>
      </w:r>
    </w:p>
    <w:p w14:paraId="69E96F9E" w14:textId="77777777" w:rsidR="00E028C0" w:rsidRPr="00E028C0" w:rsidRDefault="00E028C0" w:rsidP="00E028C0">
      <w:pPr>
        <w:pStyle w:val="EndNoteBibliography"/>
        <w:ind w:left="720" w:hanging="720"/>
        <w:rPr>
          <w:noProof/>
        </w:rPr>
      </w:pPr>
      <w:r w:rsidRPr="00E028C0">
        <w:rPr>
          <w:noProof/>
        </w:rPr>
        <w:t xml:space="preserve">SAVOLAINEN, O., PYHÄJÄRVI, T. &amp; KNÜRR, T. 2007. Gene Flow and Local Adaptation in Trees. </w:t>
      </w:r>
      <w:r w:rsidRPr="00E028C0">
        <w:rPr>
          <w:i/>
          <w:noProof/>
        </w:rPr>
        <w:t>Annual Review of Ecology, Evolution, and Systematics,</w:t>
      </w:r>
      <w:r w:rsidRPr="00E028C0">
        <w:rPr>
          <w:noProof/>
        </w:rPr>
        <w:t xml:space="preserve"> 38</w:t>
      </w:r>
      <w:r w:rsidRPr="00E028C0">
        <w:rPr>
          <w:b/>
          <w:noProof/>
        </w:rPr>
        <w:t>,</w:t>
      </w:r>
      <w:r w:rsidRPr="00E028C0">
        <w:rPr>
          <w:noProof/>
        </w:rPr>
        <w:t xml:space="preserve"> 595-619.</w:t>
      </w:r>
    </w:p>
    <w:p w14:paraId="34F91850" w14:textId="77777777" w:rsidR="00E028C0" w:rsidRPr="00E028C0" w:rsidRDefault="00E028C0" w:rsidP="00E028C0">
      <w:pPr>
        <w:pStyle w:val="EndNoteBibliography"/>
        <w:ind w:left="720" w:hanging="720"/>
        <w:rPr>
          <w:noProof/>
        </w:rPr>
      </w:pPr>
      <w:r w:rsidRPr="00E028C0">
        <w:rPr>
          <w:noProof/>
        </w:rPr>
        <w:t xml:space="preserve">SCHIFFELS, S. &amp; DURBIN, R. 2014. Inferring human population size and separation history from multiple genome sequences. </w:t>
      </w:r>
      <w:r w:rsidRPr="00E028C0">
        <w:rPr>
          <w:i/>
          <w:noProof/>
        </w:rPr>
        <w:t>Nat Genet,</w:t>
      </w:r>
      <w:r w:rsidRPr="00E028C0">
        <w:rPr>
          <w:noProof/>
        </w:rPr>
        <w:t xml:space="preserve"> 46</w:t>
      </w:r>
      <w:r w:rsidRPr="00E028C0">
        <w:rPr>
          <w:b/>
          <w:noProof/>
        </w:rPr>
        <w:t>,</w:t>
      </w:r>
      <w:r w:rsidRPr="00E028C0">
        <w:rPr>
          <w:noProof/>
        </w:rPr>
        <w:t xml:space="preserve"> 919-25.</w:t>
      </w:r>
    </w:p>
    <w:p w14:paraId="4A17FABD" w14:textId="77777777" w:rsidR="00E028C0" w:rsidRPr="00E028C0" w:rsidRDefault="00E028C0" w:rsidP="00E028C0">
      <w:pPr>
        <w:pStyle w:val="EndNoteBibliography"/>
        <w:ind w:left="720" w:hanging="720"/>
        <w:rPr>
          <w:noProof/>
        </w:rPr>
      </w:pPr>
      <w:r w:rsidRPr="00E028C0">
        <w:rPr>
          <w:noProof/>
        </w:rPr>
        <w:t xml:space="preserve">SLAVOV, G. T., DIFAZIO, S. P., MARTIN, J., SCHACKWITZ, W., MUCHERO, W., RODGERS-MELNICK, E., LIPPHARDT, M. F., PENNACCHIO, C. P., HELLSTEN, U., PENNACCHIO, L. A., GUNTER, L. E., RANJAN, P., VINING, K., POMRANING, K. R., WILHELM, L. J., PELLEGRINI, M., MOCKLER, T. C., FREITAG, M., GERALDES, A., EL-KASSABY, Y. A., MANSFIELD, S. D., CRONK, Q. C., DOUGLAS, C. J., STRAUSS, S. H., ROKHSAR, D. &amp; TUSKAN, G. A. 2012. Genome resequencing reveals multiscale geographic structure and extensive linkage disequilibrium in the forest tree Populus trichocarpa. </w:t>
      </w:r>
      <w:r w:rsidRPr="00E028C0">
        <w:rPr>
          <w:i/>
          <w:noProof/>
        </w:rPr>
        <w:t>New Phytol,</w:t>
      </w:r>
      <w:r w:rsidRPr="00E028C0">
        <w:rPr>
          <w:noProof/>
        </w:rPr>
        <w:t xml:space="preserve"> 196</w:t>
      </w:r>
      <w:r w:rsidRPr="00E028C0">
        <w:rPr>
          <w:b/>
          <w:noProof/>
        </w:rPr>
        <w:t>,</w:t>
      </w:r>
      <w:r w:rsidRPr="00E028C0">
        <w:rPr>
          <w:noProof/>
        </w:rPr>
        <w:t xml:space="preserve"> 713-25.</w:t>
      </w:r>
    </w:p>
    <w:p w14:paraId="7AC33486" w14:textId="77777777" w:rsidR="00E028C0" w:rsidRPr="00E028C0" w:rsidRDefault="00E028C0" w:rsidP="00E028C0">
      <w:pPr>
        <w:pStyle w:val="EndNoteBibliography"/>
        <w:ind w:left="720" w:hanging="720"/>
        <w:rPr>
          <w:noProof/>
        </w:rPr>
      </w:pPr>
      <w:r w:rsidRPr="00E028C0">
        <w:rPr>
          <w:noProof/>
        </w:rPr>
        <w:t xml:space="preserve">WHITLOCK, M. C. &amp; LOTTERHOS, K. E. 2015. Reliable Detection of Loci Responsible for Local Adaptation: Inference of a Null Model through Trimming the Distribution of F-ST. </w:t>
      </w:r>
      <w:r w:rsidRPr="00E028C0">
        <w:rPr>
          <w:i/>
          <w:noProof/>
        </w:rPr>
        <w:t>American Naturalist,</w:t>
      </w:r>
      <w:r w:rsidRPr="00E028C0">
        <w:rPr>
          <w:noProof/>
        </w:rPr>
        <w:t xml:space="preserve"> 186</w:t>
      </w:r>
      <w:r w:rsidRPr="00E028C0">
        <w:rPr>
          <w:b/>
          <w:noProof/>
        </w:rPr>
        <w:t>,</w:t>
      </w:r>
      <w:r w:rsidRPr="00E028C0">
        <w:rPr>
          <w:noProof/>
        </w:rPr>
        <w:t xml:space="preserve"> S24-S36.</w:t>
      </w:r>
    </w:p>
    <w:p w14:paraId="6DEBF2FA" w14:textId="77777777" w:rsidR="00E028C0" w:rsidRPr="00E028C0" w:rsidRDefault="00E028C0" w:rsidP="00E028C0">
      <w:pPr>
        <w:pStyle w:val="EndNoteBibliography"/>
        <w:ind w:left="720" w:hanging="720"/>
        <w:rPr>
          <w:noProof/>
        </w:rPr>
      </w:pPr>
      <w:r w:rsidRPr="00E028C0">
        <w:rPr>
          <w:noProof/>
        </w:rPr>
        <w:t xml:space="preserve">ZHENG, X., LEVINE, D., SHEN, J., GOGARTEN, S. M., LAURIE, C. &amp; WEIR, B. S. 2012. A high-performance computing toolset for relatedness and principal component analysis of SNP data. </w:t>
      </w:r>
      <w:r w:rsidRPr="00E028C0">
        <w:rPr>
          <w:i/>
          <w:noProof/>
        </w:rPr>
        <w:t>Bioinformatics,</w:t>
      </w:r>
      <w:r w:rsidRPr="00E028C0">
        <w:rPr>
          <w:noProof/>
        </w:rPr>
        <w:t xml:space="preserve"> 28</w:t>
      </w:r>
      <w:r w:rsidRPr="00E028C0">
        <w:rPr>
          <w:b/>
          <w:noProof/>
        </w:rPr>
        <w:t>,</w:t>
      </w:r>
      <w:r w:rsidRPr="00E028C0">
        <w:rPr>
          <w:noProof/>
        </w:rPr>
        <w:t xml:space="preserve"> 3326-8.</w:t>
      </w:r>
    </w:p>
    <w:p w14:paraId="4889220D" w14:textId="77777777" w:rsidR="00E028C0" w:rsidRPr="00E028C0" w:rsidRDefault="00E028C0" w:rsidP="00E028C0">
      <w:pPr>
        <w:pStyle w:val="EndNoteBibliography"/>
        <w:ind w:left="720" w:hanging="720"/>
        <w:rPr>
          <w:noProof/>
        </w:rPr>
      </w:pPr>
      <w:r w:rsidRPr="00E028C0">
        <w:rPr>
          <w:noProof/>
        </w:rPr>
        <w:t xml:space="preserve">ZHOU, L., BAWA, R. &amp; HOLLIDAY, J. A. 2014. Exome resequencing reveals signatures of demographic and adaptive processes across the genome and range of black cottonwood Populus trichocarpa. </w:t>
      </w:r>
      <w:r w:rsidRPr="00E028C0">
        <w:rPr>
          <w:i/>
          <w:noProof/>
        </w:rPr>
        <w:t>Molecular Ecology,</w:t>
      </w:r>
      <w:r w:rsidRPr="00E028C0">
        <w:rPr>
          <w:noProof/>
        </w:rPr>
        <w:t xml:space="preserve"> 23</w:t>
      </w:r>
      <w:r w:rsidRPr="00E028C0">
        <w:rPr>
          <w:b/>
          <w:noProof/>
        </w:rPr>
        <w:t>,</w:t>
      </w:r>
      <w:r w:rsidRPr="00E028C0">
        <w:rPr>
          <w:noProof/>
        </w:rPr>
        <w:t xml:space="preserve"> 2486-2499.</w:t>
      </w:r>
    </w:p>
    <w:p w14:paraId="70A5C6DE" w14:textId="77777777" w:rsidR="00E028C0" w:rsidRPr="00E028C0" w:rsidRDefault="00E028C0" w:rsidP="00E028C0">
      <w:pPr>
        <w:pStyle w:val="EndNoteBibliography"/>
        <w:ind w:left="720" w:hanging="720"/>
        <w:rPr>
          <w:noProof/>
        </w:rPr>
      </w:pPr>
      <w:r w:rsidRPr="00E028C0">
        <w:rPr>
          <w:noProof/>
        </w:rPr>
        <w:t xml:space="preserve">ZHOU, L. C. &amp; HOLLIDAY, J. A. 2012. Targeted enrichment of the black cottonwood (Populus trichocarpa) gene space using sequence capture. </w:t>
      </w:r>
      <w:r w:rsidRPr="00E028C0">
        <w:rPr>
          <w:i/>
          <w:noProof/>
        </w:rPr>
        <w:t>Bmc Genomics,</w:t>
      </w:r>
      <w:r w:rsidRPr="00E028C0">
        <w:rPr>
          <w:noProof/>
        </w:rPr>
        <w:t xml:space="preserve"> 13.</w:t>
      </w:r>
    </w:p>
    <w:p w14:paraId="7EBE4B14" w14:textId="3070C0EB" w:rsidR="003F03A5" w:rsidRDefault="006D5CB8" w:rsidP="002C03DC">
      <w:pPr>
        <w:spacing w:line="480" w:lineRule="auto"/>
        <w:rPr>
          <w:rFonts w:ascii="Times New Roman" w:hAnsi="Times New Roman" w:cs="Times New Roman"/>
          <w:sz w:val="22"/>
          <w:szCs w:val="22"/>
        </w:rPr>
      </w:pPr>
      <w:r w:rsidRPr="002D2EC8">
        <w:rPr>
          <w:rFonts w:ascii="Times New Roman" w:hAnsi="Times New Roman" w:cs="Times New Roman"/>
          <w:sz w:val="22"/>
          <w:szCs w:val="22"/>
        </w:rPr>
        <w:lastRenderedPageBreak/>
        <w:fldChar w:fldCharType="end"/>
      </w:r>
    </w:p>
    <w:sectPr w:rsidR="003F03A5" w:rsidSect="00396AE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Jason Holliday" w:date="2016-09-12T12:30:00Z" w:initials="JAH">
    <w:p w14:paraId="2C4CFB68" w14:textId="5681535D" w:rsidR="00D52B5E" w:rsidRDefault="00D52B5E">
      <w:pPr>
        <w:pStyle w:val="CommentText"/>
      </w:pPr>
      <w:r>
        <w:rPr>
          <w:rStyle w:val="CommentReference"/>
        </w:rPr>
        <w:annotationRef/>
      </w:r>
      <w:r>
        <w:t>I think that you should re-work this first paragraph to make it more general. I like the notion that genome-wide coalescent analyses can provide more detailed insights into population history, so I would focus on that and leave the stuff about pleistocene migration for a later paragraph</w:t>
      </w:r>
    </w:p>
  </w:comment>
  <w:comment w:id="18" w:author="Jason Holliday" w:date="2016-09-12T12:31:00Z" w:initials="JAH">
    <w:p w14:paraId="3A67F220" w14:textId="014705E4" w:rsidR="00D52B5E" w:rsidRDefault="00D52B5E">
      <w:pPr>
        <w:pStyle w:val="CommentText"/>
      </w:pPr>
      <w:r>
        <w:rPr>
          <w:rStyle w:val="CommentReference"/>
        </w:rPr>
        <w:annotationRef/>
      </w:r>
      <w:r>
        <w:t>I'm not sure what you mean by intricate here.</w:t>
      </w:r>
    </w:p>
  </w:comment>
  <w:comment w:id="19" w:author="Jason Holliday" w:date="2016-09-12T12:32:00Z" w:initials="JAH">
    <w:p w14:paraId="1CB9A0B2" w14:textId="3BA499AD" w:rsidR="00D52B5E" w:rsidRDefault="00D52B5E">
      <w:pPr>
        <w:pStyle w:val="CommentText"/>
      </w:pPr>
      <w:r>
        <w:rPr>
          <w:rStyle w:val="CommentReference"/>
        </w:rPr>
        <w:annotationRef/>
      </w:r>
      <w:r>
        <w:t>Again, I don't know what you mean here; if you are talking about the potential for hybridization among species then I'd just say that</w:t>
      </w:r>
    </w:p>
  </w:comment>
  <w:comment w:id="20" w:author="Jason Holliday" w:date="2016-09-12T12:33:00Z" w:initials="JAH">
    <w:p w14:paraId="34A85432" w14:textId="3E841CFF" w:rsidR="00D52B5E" w:rsidRDefault="00D52B5E">
      <w:pPr>
        <w:pStyle w:val="CommentText"/>
      </w:pPr>
      <w:r>
        <w:rPr>
          <w:rStyle w:val="CommentReference"/>
        </w:rPr>
        <w:annotationRef/>
      </w:r>
      <w:r>
        <w:t>Gene flow can extend farther than that</w:t>
      </w:r>
    </w:p>
  </w:comment>
  <w:comment w:id="21" w:author="Jason Holliday" w:date="2016-09-12T12:33:00Z" w:initials="JAH">
    <w:p w14:paraId="6D5931C2" w14:textId="691ACCDB" w:rsidR="00D52B5E" w:rsidRDefault="00D52B5E">
      <w:pPr>
        <w:pStyle w:val="CommentText"/>
      </w:pPr>
      <w:r>
        <w:rPr>
          <w:rStyle w:val="CommentReference"/>
        </w:rPr>
        <w:annotationRef/>
      </w:r>
      <w:r>
        <w:t>This paragraph starts out about gene flow and speciaion; why are you now talking about selection?</w:t>
      </w:r>
    </w:p>
  </w:comment>
  <w:comment w:id="22" w:author="Jason Holliday" w:date="2016-09-12T12:34:00Z" w:initials="JAH">
    <w:p w14:paraId="4431E093" w14:textId="20A5653A" w:rsidR="00D52B5E" w:rsidRDefault="00D52B5E">
      <w:pPr>
        <w:pStyle w:val="CommentText"/>
      </w:pPr>
      <w:r>
        <w:rPr>
          <w:rStyle w:val="CommentReference"/>
        </w:rPr>
        <w:annotationRef/>
      </w:r>
      <w:r>
        <w:t>Again, it's not clear to me why you start this paragraph talking about speciation and now are onto selection</w:t>
      </w:r>
    </w:p>
  </w:comment>
  <w:comment w:id="24" w:author="Jason Holliday" w:date="2016-09-12T12:35:00Z" w:initials="JAH">
    <w:p w14:paraId="042914BA" w14:textId="5C20F8EF" w:rsidR="00D52B5E" w:rsidRDefault="00D52B5E">
      <w:pPr>
        <w:pStyle w:val="CommentText"/>
      </w:pPr>
      <w:r>
        <w:rPr>
          <w:rStyle w:val="CommentReference"/>
        </w:rPr>
        <w:annotationRef/>
      </w:r>
      <w:r>
        <w:t>Don't need to list the methods here. Focus on the overall questions you are addressing</w:t>
      </w:r>
    </w:p>
  </w:comment>
  <w:comment w:id="25" w:author="Jason Holliday" w:date="2016-09-12T12:36:00Z" w:initials="JAH">
    <w:p w14:paraId="55E3FAFA" w14:textId="6BBB3ED7" w:rsidR="00D52B5E" w:rsidRDefault="00D52B5E">
      <w:pPr>
        <w:pStyle w:val="CommentText"/>
      </w:pPr>
      <w:r>
        <w:rPr>
          <w:rStyle w:val="CommentReference"/>
        </w:rPr>
        <w:annotationRef/>
      </w:r>
      <w:r>
        <w:t>Too many subsections in the methods. Can you collect them under broader headings that describe the questions rather than the software?</w:t>
      </w:r>
    </w:p>
  </w:comment>
  <w:comment w:id="28" w:author="Jason Holliday" w:date="2016-09-12T12:38:00Z" w:initials="JAH">
    <w:p w14:paraId="0966A73C" w14:textId="2EC8791A" w:rsidR="00D52B5E" w:rsidRDefault="00D52B5E">
      <w:pPr>
        <w:pStyle w:val="CommentText"/>
      </w:pPr>
      <w:r>
        <w:rPr>
          <w:rStyle w:val="CommentReference"/>
        </w:rPr>
        <w:annotationRef/>
      </w:r>
      <w:r>
        <w:t>This statement needs to be backed up. How much heterozygosity would you expect with recent hybridization. Given that these two species are very close and share many SNPs, even an F1 would not be 100% heterozygous</w:t>
      </w:r>
    </w:p>
  </w:comment>
  <w:comment w:id="29" w:author="Jason Holliday" w:date="2016-09-12T12:41:00Z" w:initials="JAH">
    <w:p w14:paraId="413E5DB0" w14:textId="77C8822F" w:rsidR="00CC2904" w:rsidRDefault="00CC2904">
      <w:pPr>
        <w:pStyle w:val="CommentText"/>
      </w:pPr>
      <w:r>
        <w:rPr>
          <w:rStyle w:val="CommentReference"/>
        </w:rPr>
        <w:annotationRef/>
      </w:r>
      <w:r>
        <w:t>I don't understand why you conclude this; in any event, this sort of inference should be left for the discussion</w:t>
      </w:r>
    </w:p>
  </w:comment>
  <w:comment w:id="30" w:author="Jason Holliday" w:date="2016-09-12T12:46:00Z" w:initials="JAH">
    <w:p w14:paraId="6F336C77" w14:textId="217EED81" w:rsidR="00CC2904" w:rsidRDefault="00CC2904">
      <w:pPr>
        <w:pStyle w:val="CommentText"/>
      </w:pPr>
      <w:r>
        <w:rPr>
          <w:rStyle w:val="CommentReference"/>
        </w:rPr>
        <w:annotationRef/>
      </w:r>
      <w:r>
        <w:t>I am very dubious whether there is enough information in the genome to go back this far. Are you sure it's million s of years ago?</w:t>
      </w:r>
    </w:p>
  </w:comment>
  <w:comment w:id="31" w:author="Jason Holliday" w:date="2016-09-12T12:49:00Z" w:initials="JAH">
    <w:p w14:paraId="1D6A3546" w14:textId="70D8FC19" w:rsidR="00CC2904" w:rsidRDefault="00CC2904">
      <w:pPr>
        <w:pStyle w:val="CommentText"/>
      </w:pPr>
      <w:r>
        <w:rPr>
          <w:rStyle w:val="CommentReference"/>
        </w:rPr>
        <w:annotationRef/>
      </w:r>
      <w:r>
        <w:t>What does this mean?</w:t>
      </w:r>
    </w:p>
  </w:comment>
  <w:comment w:id="32" w:author="Jason Holliday" w:date="2016-09-12T12:51:00Z" w:initials="JAH">
    <w:p w14:paraId="5CEC5E41" w14:textId="6FCBE7BC" w:rsidR="003C7316" w:rsidRDefault="003C7316">
      <w:pPr>
        <w:pStyle w:val="CommentText"/>
      </w:pPr>
      <w:r>
        <w:rPr>
          <w:rStyle w:val="CommentReference"/>
        </w:rPr>
        <w:annotationRef/>
      </w:r>
      <w:r>
        <w:t>huh?</w:t>
      </w:r>
    </w:p>
  </w:comment>
  <w:comment w:id="33" w:author="Jason Holliday" w:date="2016-09-12T12:52:00Z" w:initials="JAH">
    <w:p w14:paraId="7C85FDA5" w14:textId="42AD8403" w:rsidR="003C7316" w:rsidRDefault="003C7316">
      <w:pPr>
        <w:pStyle w:val="CommentText"/>
      </w:pPr>
      <w:r>
        <w:rPr>
          <w:rStyle w:val="CommentReference"/>
        </w:rPr>
        <w:annotationRef/>
      </w:r>
      <w:r>
        <w:t>like i said before, this section does not jive well with the rest of the paper. it feels like it was just tacked on at the end and reviewers will say the same thing (even though others, including myself, have done this in the path). i suggest you stick with demography for this paper and leave selection for a later paper</w:t>
      </w:r>
    </w:p>
  </w:comment>
  <w:comment w:id="34" w:author="Jason Holliday" w:date="2016-09-12T12:53:00Z" w:initials="JAH">
    <w:p w14:paraId="15AE2CA0" w14:textId="5C9D255F" w:rsidR="003C7316" w:rsidRDefault="003C7316">
      <w:pPr>
        <w:pStyle w:val="CommentText"/>
      </w:pPr>
      <w:r>
        <w:rPr>
          <w:rStyle w:val="CommentReference"/>
        </w:rPr>
        <w:annotationRef/>
      </w:r>
      <w:r>
        <w:t>Discussion?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4CFB68" w15:done="0"/>
  <w15:commentEx w15:paraId="3A67F220" w15:done="0"/>
  <w15:commentEx w15:paraId="1CB9A0B2" w15:done="0"/>
  <w15:commentEx w15:paraId="34A85432" w15:done="0"/>
  <w15:commentEx w15:paraId="6D5931C2" w15:done="0"/>
  <w15:commentEx w15:paraId="4431E093" w15:done="0"/>
  <w15:commentEx w15:paraId="042914BA" w15:done="0"/>
  <w15:commentEx w15:paraId="55E3FAFA" w15:done="0"/>
  <w15:commentEx w15:paraId="0966A73C" w15:done="0"/>
  <w15:commentEx w15:paraId="413E5DB0" w15:done="0"/>
  <w15:commentEx w15:paraId="6F336C77" w15:done="0"/>
  <w15:commentEx w15:paraId="1D6A3546" w15:done="0"/>
  <w15:commentEx w15:paraId="5CEC5E41" w15:done="0"/>
  <w15:commentEx w15:paraId="7C85FDA5" w15:done="0"/>
  <w15:commentEx w15:paraId="15AE2CA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989D2" w14:textId="77777777" w:rsidR="00AC31D0" w:rsidRDefault="00AC31D0">
      <w:r>
        <w:separator/>
      </w:r>
    </w:p>
  </w:endnote>
  <w:endnote w:type="continuationSeparator" w:id="0">
    <w:p w14:paraId="2ECC5BB4" w14:textId="77777777" w:rsidR="00AC31D0" w:rsidRDefault="00AC3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0C3EC" w14:textId="77777777" w:rsidR="00AC31D0" w:rsidRDefault="00AC31D0">
      <w:r>
        <w:separator/>
      </w:r>
    </w:p>
  </w:footnote>
  <w:footnote w:type="continuationSeparator" w:id="0">
    <w:p w14:paraId="5AA87AF9" w14:textId="77777777" w:rsidR="00AC31D0" w:rsidRDefault="00AC31D0">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Holliday">
    <w15:presenceInfo w15:providerId="None" w15:userId="Jason Hollid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131078" w:nlCheck="1" w:checkStyle="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dzzrxv0yveat4evtvexttdxrt00wdaaz5df&quot;&gt;My EndNote Library&lt;record-ids&gt;&lt;item&gt;23&lt;/item&gt;&lt;item&gt;35&lt;/item&gt;&lt;item&gt;36&lt;/item&gt;&lt;item&gt;37&lt;/item&gt;&lt;item&gt;43&lt;/item&gt;&lt;item&gt;45&lt;/item&gt;&lt;item&gt;46&lt;/item&gt;&lt;item&gt;47&lt;/item&gt;&lt;item&gt;48&lt;/item&gt;&lt;item&gt;49&lt;/item&gt;&lt;item&gt;50&lt;/item&gt;&lt;item&gt;51&lt;/item&gt;&lt;item&gt;54&lt;/item&gt;&lt;item&gt;55&lt;/item&gt;&lt;item&gt;56&lt;/item&gt;&lt;item&gt;57&lt;/item&gt;&lt;item&gt;58&lt;/item&gt;&lt;item&gt;59&lt;/item&gt;&lt;item&gt;60&lt;/item&gt;&lt;item&gt;61&lt;/item&gt;&lt;item&gt;62&lt;/item&gt;&lt;item&gt;80&lt;/item&gt;&lt;item&gt;86&lt;/item&gt;&lt;item&gt;147&lt;/item&gt;&lt;item&gt;293&lt;/item&gt;&lt;item&gt;318&lt;/item&gt;&lt;item&gt;319&lt;/item&gt;&lt;item&gt;322&lt;/item&gt;&lt;item&gt;323&lt;/item&gt;&lt;item&gt;324&lt;/item&gt;&lt;item&gt;325&lt;/item&gt;&lt;item&gt;326&lt;/item&gt;&lt;item&gt;328&lt;/item&gt;&lt;item&gt;329&lt;/item&gt;&lt;item&gt;330&lt;/item&gt;&lt;item&gt;331&lt;/item&gt;&lt;item&gt;332&lt;/item&gt;&lt;item&gt;333&lt;/item&gt;&lt;item&gt;334&lt;/item&gt;&lt;item&gt;335&lt;/item&gt;&lt;item&gt;337&lt;/item&gt;&lt;item&gt;338&lt;/item&gt;&lt;item&gt;339&lt;/item&gt;&lt;item&gt;340&lt;/item&gt;&lt;item&gt;341&lt;/item&gt;&lt;/record-ids&gt;&lt;/item&gt;&lt;/Libraries&gt;"/>
  </w:docVars>
  <w:rsids>
    <w:rsidRoot w:val="006D5CB8"/>
    <w:rsid w:val="00002867"/>
    <w:rsid w:val="00003CA9"/>
    <w:rsid w:val="0001430A"/>
    <w:rsid w:val="00030A8D"/>
    <w:rsid w:val="0003418A"/>
    <w:rsid w:val="0004363F"/>
    <w:rsid w:val="00054F02"/>
    <w:rsid w:val="000552E8"/>
    <w:rsid w:val="00057017"/>
    <w:rsid w:val="00057965"/>
    <w:rsid w:val="0006666A"/>
    <w:rsid w:val="000A6C5D"/>
    <w:rsid w:val="000B018F"/>
    <w:rsid w:val="000B2575"/>
    <w:rsid w:val="000C2392"/>
    <w:rsid w:val="000C7762"/>
    <w:rsid w:val="000E0594"/>
    <w:rsid w:val="000F7304"/>
    <w:rsid w:val="001029D3"/>
    <w:rsid w:val="00111BF3"/>
    <w:rsid w:val="00117152"/>
    <w:rsid w:val="0012335D"/>
    <w:rsid w:val="00140B2A"/>
    <w:rsid w:val="001420E3"/>
    <w:rsid w:val="00154ACC"/>
    <w:rsid w:val="001716A8"/>
    <w:rsid w:val="00193175"/>
    <w:rsid w:val="00196461"/>
    <w:rsid w:val="001A2795"/>
    <w:rsid w:val="001A716C"/>
    <w:rsid w:val="001B2B6C"/>
    <w:rsid w:val="001C10FC"/>
    <w:rsid w:val="001E228F"/>
    <w:rsid w:val="001E5157"/>
    <w:rsid w:val="00203E7D"/>
    <w:rsid w:val="00222777"/>
    <w:rsid w:val="00226F8A"/>
    <w:rsid w:val="002316ED"/>
    <w:rsid w:val="00231B6B"/>
    <w:rsid w:val="00242185"/>
    <w:rsid w:val="00244BE4"/>
    <w:rsid w:val="00245B93"/>
    <w:rsid w:val="0027422F"/>
    <w:rsid w:val="002770AB"/>
    <w:rsid w:val="00280273"/>
    <w:rsid w:val="002927C8"/>
    <w:rsid w:val="002973CB"/>
    <w:rsid w:val="002A2DB1"/>
    <w:rsid w:val="002B3D7A"/>
    <w:rsid w:val="002C03DC"/>
    <w:rsid w:val="002C401F"/>
    <w:rsid w:val="002C430B"/>
    <w:rsid w:val="002C7697"/>
    <w:rsid w:val="002D2EC8"/>
    <w:rsid w:val="002D49A5"/>
    <w:rsid w:val="002E3001"/>
    <w:rsid w:val="002F1253"/>
    <w:rsid w:val="002F2A2E"/>
    <w:rsid w:val="002F2A6A"/>
    <w:rsid w:val="002F5373"/>
    <w:rsid w:val="00304B05"/>
    <w:rsid w:val="003126A6"/>
    <w:rsid w:val="003201A3"/>
    <w:rsid w:val="003245F5"/>
    <w:rsid w:val="00331342"/>
    <w:rsid w:val="00334F32"/>
    <w:rsid w:val="00335806"/>
    <w:rsid w:val="00347774"/>
    <w:rsid w:val="0036254A"/>
    <w:rsid w:val="0036412A"/>
    <w:rsid w:val="00372A08"/>
    <w:rsid w:val="00373CE2"/>
    <w:rsid w:val="003851C2"/>
    <w:rsid w:val="003946FA"/>
    <w:rsid w:val="00396AE3"/>
    <w:rsid w:val="003A2199"/>
    <w:rsid w:val="003A4804"/>
    <w:rsid w:val="003C019D"/>
    <w:rsid w:val="003C0D2D"/>
    <w:rsid w:val="003C2C88"/>
    <w:rsid w:val="003C36FB"/>
    <w:rsid w:val="003C7316"/>
    <w:rsid w:val="003C7397"/>
    <w:rsid w:val="003D4932"/>
    <w:rsid w:val="003D73C1"/>
    <w:rsid w:val="003E775F"/>
    <w:rsid w:val="003E7CB3"/>
    <w:rsid w:val="003F03A5"/>
    <w:rsid w:val="003F7D7B"/>
    <w:rsid w:val="00400DD6"/>
    <w:rsid w:val="00442C67"/>
    <w:rsid w:val="004454F3"/>
    <w:rsid w:val="004745D4"/>
    <w:rsid w:val="00481FA1"/>
    <w:rsid w:val="004839C4"/>
    <w:rsid w:val="00485500"/>
    <w:rsid w:val="0049531B"/>
    <w:rsid w:val="004A0F38"/>
    <w:rsid w:val="004B116C"/>
    <w:rsid w:val="004F3CC0"/>
    <w:rsid w:val="004F52B0"/>
    <w:rsid w:val="004F5AE0"/>
    <w:rsid w:val="005053C7"/>
    <w:rsid w:val="005076F5"/>
    <w:rsid w:val="00511C91"/>
    <w:rsid w:val="00530A4D"/>
    <w:rsid w:val="00561791"/>
    <w:rsid w:val="0057398D"/>
    <w:rsid w:val="00586117"/>
    <w:rsid w:val="005A08CF"/>
    <w:rsid w:val="005B53A2"/>
    <w:rsid w:val="005B5F23"/>
    <w:rsid w:val="005B6CF4"/>
    <w:rsid w:val="005C0F37"/>
    <w:rsid w:val="005D6851"/>
    <w:rsid w:val="005E53B2"/>
    <w:rsid w:val="005F5400"/>
    <w:rsid w:val="005F5D38"/>
    <w:rsid w:val="005F7C34"/>
    <w:rsid w:val="006001C7"/>
    <w:rsid w:val="0060361F"/>
    <w:rsid w:val="006052DA"/>
    <w:rsid w:val="006134EC"/>
    <w:rsid w:val="0061733D"/>
    <w:rsid w:val="00647423"/>
    <w:rsid w:val="00657250"/>
    <w:rsid w:val="00665A37"/>
    <w:rsid w:val="006729CE"/>
    <w:rsid w:val="0067495B"/>
    <w:rsid w:val="00690B6B"/>
    <w:rsid w:val="006A223B"/>
    <w:rsid w:val="006A5754"/>
    <w:rsid w:val="006B09DF"/>
    <w:rsid w:val="006B0D15"/>
    <w:rsid w:val="006D0972"/>
    <w:rsid w:val="006D4F3D"/>
    <w:rsid w:val="006D5CB8"/>
    <w:rsid w:val="006E3607"/>
    <w:rsid w:val="006E6FB5"/>
    <w:rsid w:val="006F176E"/>
    <w:rsid w:val="006F2F56"/>
    <w:rsid w:val="006F49D9"/>
    <w:rsid w:val="00700E98"/>
    <w:rsid w:val="00702D69"/>
    <w:rsid w:val="00706A8C"/>
    <w:rsid w:val="00745E19"/>
    <w:rsid w:val="0076158B"/>
    <w:rsid w:val="007655CA"/>
    <w:rsid w:val="0077013E"/>
    <w:rsid w:val="0077529F"/>
    <w:rsid w:val="007941E2"/>
    <w:rsid w:val="007A5ADD"/>
    <w:rsid w:val="007C090E"/>
    <w:rsid w:val="007C0D11"/>
    <w:rsid w:val="007C29CA"/>
    <w:rsid w:val="007D2605"/>
    <w:rsid w:val="007E21D8"/>
    <w:rsid w:val="007F0037"/>
    <w:rsid w:val="007F37EE"/>
    <w:rsid w:val="00800476"/>
    <w:rsid w:val="00805C73"/>
    <w:rsid w:val="00810276"/>
    <w:rsid w:val="00822264"/>
    <w:rsid w:val="00832469"/>
    <w:rsid w:val="008435B6"/>
    <w:rsid w:val="00855F8D"/>
    <w:rsid w:val="008637CD"/>
    <w:rsid w:val="008663C2"/>
    <w:rsid w:val="00870200"/>
    <w:rsid w:val="0087282B"/>
    <w:rsid w:val="00874401"/>
    <w:rsid w:val="00890BEA"/>
    <w:rsid w:val="008A346E"/>
    <w:rsid w:val="008B5CFC"/>
    <w:rsid w:val="008D3A80"/>
    <w:rsid w:val="008D7120"/>
    <w:rsid w:val="008F1B68"/>
    <w:rsid w:val="008F6023"/>
    <w:rsid w:val="00900E51"/>
    <w:rsid w:val="00916C12"/>
    <w:rsid w:val="00956399"/>
    <w:rsid w:val="00983489"/>
    <w:rsid w:val="00991965"/>
    <w:rsid w:val="009A22E1"/>
    <w:rsid w:val="009A26C0"/>
    <w:rsid w:val="009B5765"/>
    <w:rsid w:val="009C178B"/>
    <w:rsid w:val="009C3387"/>
    <w:rsid w:val="009D4C9C"/>
    <w:rsid w:val="009D6144"/>
    <w:rsid w:val="009E3AD3"/>
    <w:rsid w:val="009E44E2"/>
    <w:rsid w:val="009F36E1"/>
    <w:rsid w:val="009F7CBC"/>
    <w:rsid w:val="00A02580"/>
    <w:rsid w:val="00A02C54"/>
    <w:rsid w:val="00A11AFA"/>
    <w:rsid w:val="00A158CD"/>
    <w:rsid w:val="00A3250B"/>
    <w:rsid w:val="00A63F26"/>
    <w:rsid w:val="00A70D63"/>
    <w:rsid w:val="00A72EB8"/>
    <w:rsid w:val="00A76DB2"/>
    <w:rsid w:val="00A83A5C"/>
    <w:rsid w:val="00A85385"/>
    <w:rsid w:val="00A92CB4"/>
    <w:rsid w:val="00A96298"/>
    <w:rsid w:val="00AA6630"/>
    <w:rsid w:val="00AA766B"/>
    <w:rsid w:val="00AB59FC"/>
    <w:rsid w:val="00AB7F4C"/>
    <w:rsid w:val="00AC31D0"/>
    <w:rsid w:val="00B00877"/>
    <w:rsid w:val="00B15979"/>
    <w:rsid w:val="00B25EEA"/>
    <w:rsid w:val="00B326D2"/>
    <w:rsid w:val="00B3336C"/>
    <w:rsid w:val="00B35643"/>
    <w:rsid w:val="00B45E30"/>
    <w:rsid w:val="00B529AF"/>
    <w:rsid w:val="00B5480B"/>
    <w:rsid w:val="00B55C22"/>
    <w:rsid w:val="00B72BC1"/>
    <w:rsid w:val="00B72F6C"/>
    <w:rsid w:val="00B75EB9"/>
    <w:rsid w:val="00B813DD"/>
    <w:rsid w:val="00B858EF"/>
    <w:rsid w:val="00B94AB7"/>
    <w:rsid w:val="00B96B24"/>
    <w:rsid w:val="00BB3007"/>
    <w:rsid w:val="00BF3C5A"/>
    <w:rsid w:val="00BF4571"/>
    <w:rsid w:val="00BF658B"/>
    <w:rsid w:val="00C03333"/>
    <w:rsid w:val="00C060EE"/>
    <w:rsid w:val="00C1026E"/>
    <w:rsid w:val="00C12AFF"/>
    <w:rsid w:val="00C246F6"/>
    <w:rsid w:val="00C326A3"/>
    <w:rsid w:val="00C35D0A"/>
    <w:rsid w:val="00C3774C"/>
    <w:rsid w:val="00C45490"/>
    <w:rsid w:val="00C55CDB"/>
    <w:rsid w:val="00C57B84"/>
    <w:rsid w:val="00C91327"/>
    <w:rsid w:val="00C926FB"/>
    <w:rsid w:val="00C9585C"/>
    <w:rsid w:val="00CA200C"/>
    <w:rsid w:val="00CA3E7B"/>
    <w:rsid w:val="00CC0E28"/>
    <w:rsid w:val="00CC2904"/>
    <w:rsid w:val="00CD5139"/>
    <w:rsid w:val="00CE788D"/>
    <w:rsid w:val="00CF3E85"/>
    <w:rsid w:val="00CF59C1"/>
    <w:rsid w:val="00CF60B8"/>
    <w:rsid w:val="00D02AEA"/>
    <w:rsid w:val="00D07927"/>
    <w:rsid w:val="00D12AB7"/>
    <w:rsid w:val="00D13FC8"/>
    <w:rsid w:val="00D158CC"/>
    <w:rsid w:val="00D44F5F"/>
    <w:rsid w:val="00D52B5E"/>
    <w:rsid w:val="00D56663"/>
    <w:rsid w:val="00D62164"/>
    <w:rsid w:val="00D631D2"/>
    <w:rsid w:val="00D664E5"/>
    <w:rsid w:val="00D66F80"/>
    <w:rsid w:val="00D72235"/>
    <w:rsid w:val="00D76BCF"/>
    <w:rsid w:val="00D8075E"/>
    <w:rsid w:val="00D94638"/>
    <w:rsid w:val="00D95DD3"/>
    <w:rsid w:val="00DA299F"/>
    <w:rsid w:val="00DA36E2"/>
    <w:rsid w:val="00DA533F"/>
    <w:rsid w:val="00DB2ABC"/>
    <w:rsid w:val="00DB51D0"/>
    <w:rsid w:val="00DB5E08"/>
    <w:rsid w:val="00DC1227"/>
    <w:rsid w:val="00DC6C19"/>
    <w:rsid w:val="00DD6352"/>
    <w:rsid w:val="00DE00DC"/>
    <w:rsid w:val="00DE4FA6"/>
    <w:rsid w:val="00DE76D4"/>
    <w:rsid w:val="00DF3E4F"/>
    <w:rsid w:val="00DF7877"/>
    <w:rsid w:val="00DF78E3"/>
    <w:rsid w:val="00DF7A73"/>
    <w:rsid w:val="00E01106"/>
    <w:rsid w:val="00E028C0"/>
    <w:rsid w:val="00E1514C"/>
    <w:rsid w:val="00E21A32"/>
    <w:rsid w:val="00E23462"/>
    <w:rsid w:val="00E354A7"/>
    <w:rsid w:val="00E43D85"/>
    <w:rsid w:val="00E575B7"/>
    <w:rsid w:val="00E761E2"/>
    <w:rsid w:val="00E801B3"/>
    <w:rsid w:val="00E81AD2"/>
    <w:rsid w:val="00E862F2"/>
    <w:rsid w:val="00E87B5F"/>
    <w:rsid w:val="00E935A6"/>
    <w:rsid w:val="00E973B4"/>
    <w:rsid w:val="00EA6F97"/>
    <w:rsid w:val="00EB62B6"/>
    <w:rsid w:val="00ED7B9F"/>
    <w:rsid w:val="00EE1063"/>
    <w:rsid w:val="00EE7C52"/>
    <w:rsid w:val="00F008B8"/>
    <w:rsid w:val="00F03F2C"/>
    <w:rsid w:val="00F04C7C"/>
    <w:rsid w:val="00F06E92"/>
    <w:rsid w:val="00F23585"/>
    <w:rsid w:val="00F30376"/>
    <w:rsid w:val="00F32BA9"/>
    <w:rsid w:val="00F4273D"/>
    <w:rsid w:val="00F47249"/>
    <w:rsid w:val="00F476CB"/>
    <w:rsid w:val="00F63ECB"/>
    <w:rsid w:val="00F65531"/>
    <w:rsid w:val="00F70635"/>
    <w:rsid w:val="00F74030"/>
    <w:rsid w:val="00F771E9"/>
    <w:rsid w:val="00F82614"/>
    <w:rsid w:val="00F93E2D"/>
    <w:rsid w:val="00FB052D"/>
    <w:rsid w:val="00FB74AA"/>
    <w:rsid w:val="00FC36B0"/>
    <w:rsid w:val="00FD37F6"/>
    <w:rsid w:val="00FE2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BF05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CB8"/>
  </w:style>
  <w:style w:type="paragraph" w:styleId="Heading1">
    <w:name w:val="heading 1"/>
    <w:basedOn w:val="Normal"/>
    <w:next w:val="Normal"/>
    <w:link w:val="Heading1Char"/>
    <w:uiPriority w:val="9"/>
    <w:qFormat/>
    <w:rsid w:val="006D5C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D5C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C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5CB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D5CB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C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D5C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C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D5C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D5CB8"/>
    <w:rPr>
      <w:rFonts w:asciiTheme="majorHAnsi" w:eastAsiaTheme="majorEastAsia" w:hAnsiTheme="majorHAnsi" w:cstheme="majorBidi"/>
      <w:color w:val="243F60" w:themeColor="accent1" w:themeShade="7F"/>
    </w:rPr>
  </w:style>
  <w:style w:type="paragraph" w:styleId="Footer">
    <w:name w:val="footer"/>
    <w:basedOn w:val="Normal"/>
    <w:link w:val="FooterChar"/>
    <w:uiPriority w:val="99"/>
    <w:unhideWhenUsed/>
    <w:rsid w:val="006D5CB8"/>
    <w:pPr>
      <w:tabs>
        <w:tab w:val="center" w:pos="4320"/>
        <w:tab w:val="right" w:pos="8640"/>
      </w:tabs>
    </w:pPr>
  </w:style>
  <w:style w:type="character" w:customStyle="1" w:styleId="FooterChar">
    <w:name w:val="Footer Char"/>
    <w:basedOn w:val="DefaultParagraphFont"/>
    <w:link w:val="Footer"/>
    <w:uiPriority w:val="99"/>
    <w:rsid w:val="006D5CB8"/>
  </w:style>
  <w:style w:type="character" w:styleId="PageNumber">
    <w:name w:val="page number"/>
    <w:basedOn w:val="DefaultParagraphFont"/>
    <w:uiPriority w:val="99"/>
    <w:semiHidden/>
    <w:unhideWhenUsed/>
    <w:rsid w:val="006D5CB8"/>
  </w:style>
  <w:style w:type="paragraph" w:customStyle="1" w:styleId="EndNoteBibliographyTitle">
    <w:name w:val="EndNote Bibliography Title"/>
    <w:basedOn w:val="Normal"/>
    <w:rsid w:val="006D5CB8"/>
    <w:pPr>
      <w:jc w:val="center"/>
    </w:pPr>
    <w:rPr>
      <w:rFonts w:ascii="Times New Roman" w:hAnsi="Times New Roman" w:cs="Times New Roman"/>
      <w:sz w:val="22"/>
    </w:rPr>
  </w:style>
  <w:style w:type="paragraph" w:customStyle="1" w:styleId="EndNoteBibliography">
    <w:name w:val="EndNote Bibliography"/>
    <w:basedOn w:val="Normal"/>
    <w:rsid w:val="006D5CB8"/>
    <w:rPr>
      <w:rFonts w:ascii="Times New Roman" w:hAnsi="Times New Roman" w:cs="Times New Roman"/>
      <w:sz w:val="22"/>
    </w:rPr>
  </w:style>
  <w:style w:type="character" w:styleId="PlaceholderText">
    <w:name w:val="Placeholder Text"/>
    <w:basedOn w:val="DefaultParagraphFont"/>
    <w:uiPriority w:val="99"/>
    <w:semiHidden/>
    <w:rsid w:val="009A22E1"/>
    <w:rPr>
      <w:color w:val="808080"/>
    </w:rPr>
  </w:style>
  <w:style w:type="character" w:styleId="CommentReference">
    <w:name w:val="annotation reference"/>
    <w:basedOn w:val="DefaultParagraphFont"/>
    <w:uiPriority w:val="99"/>
    <w:semiHidden/>
    <w:unhideWhenUsed/>
    <w:rsid w:val="00E81AD2"/>
    <w:rPr>
      <w:sz w:val="18"/>
      <w:szCs w:val="18"/>
    </w:rPr>
  </w:style>
  <w:style w:type="paragraph" w:styleId="CommentText">
    <w:name w:val="annotation text"/>
    <w:basedOn w:val="Normal"/>
    <w:link w:val="CommentTextChar"/>
    <w:uiPriority w:val="99"/>
    <w:semiHidden/>
    <w:unhideWhenUsed/>
    <w:rsid w:val="00E81AD2"/>
  </w:style>
  <w:style w:type="character" w:customStyle="1" w:styleId="CommentTextChar">
    <w:name w:val="Comment Text Char"/>
    <w:basedOn w:val="DefaultParagraphFont"/>
    <w:link w:val="CommentText"/>
    <w:uiPriority w:val="99"/>
    <w:semiHidden/>
    <w:rsid w:val="00E81AD2"/>
  </w:style>
  <w:style w:type="paragraph" w:styleId="CommentSubject">
    <w:name w:val="annotation subject"/>
    <w:basedOn w:val="CommentText"/>
    <w:next w:val="CommentText"/>
    <w:link w:val="CommentSubjectChar"/>
    <w:uiPriority w:val="99"/>
    <w:semiHidden/>
    <w:unhideWhenUsed/>
    <w:rsid w:val="00E81AD2"/>
    <w:rPr>
      <w:b/>
      <w:bCs/>
      <w:sz w:val="20"/>
      <w:szCs w:val="20"/>
    </w:rPr>
  </w:style>
  <w:style w:type="character" w:customStyle="1" w:styleId="CommentSubjectChar">
    <w:name w:val="Comment Subject Char"/>
    <w:basedOn w:val="CommentTextChar"/>
    <w:link w:val="CommentSubject"/>
    <w:uiPriority w:val="99"/>
    <w:semiHidden/>
    <w:rsid w:val="00E81AD2"/>
    <w:rPr>
      <w:b/>
      <w:bCs/>
      <w:sz w:val="20"/>
      <w:szCs w:val="20"/>
    </w:rPr>
  </w:style>
  <w:style w:type="paragraph" w:styleId="BalloonText">
    <w:name w:val="Balloon Text"/>
    <w:basedOn w:val="Normal"/>
    <w:link w:val="BalloonTextChar"/>
    <w:uiPriority w:val="99"/>
    <w:semiHidden/>
    <w:unhideWhenUsed/>
    <w:rsid w:val="00E81AD2"/>
    <w:rPr>
      <w:rFonts w:ascii="Helvetica" w:hAnsi="Helvetica"/>
      <w:sz w:val="18"/>
      <w:szCs w:val="18"/>
    </w:rPr>
  </w:style>
  <w:style w:type="character" w:customStyle="1" w:styleId="BalloonTextChar">
    <w:name w:val="Balloon Text Char"/>
    <w:basedOn w:val="DefaultParagraphFont"/>
    <w:link w:val="BalloonText"/>
    <w:uiPriority w:val="99"/>
    <w:semiHidden/>
    <w:rsid w:val="00E81AD2"/>
    <w:rPr>
      <w:rFonts w:ascii="Helvetica" w:hAnsi="Helvetica"/>
      <w:sz w:val="18"/>
      <w:szCs w:val="18"/>
    </w:rPr>
  </w:style>
  <w:style w:type="paragraph" w:styleId="Header">
    <w:name w:val="header"/>
    <w:basedOn w:val="Normal"/>
    <w:link w:val="HeaderChar"/>
    <w:uiPriority w:val="99"/>
    <w:unhideWhenUsed/>
    <w:rsid w:val="007941E2"/>
    <w:pPr>
      <w:tabs>
        <w:tab w:val="center" w:pos="4680"/>
        <w:tab w:val="right" w:pos="9360"/>
      </w:tabs>
    </w:pPr>
  </w:style>
  <w:style w:type="character" w:customStyle="1" w:styleId="HeaderChar">
    <w:name w:val="Header Char"/>
    <w:basedOn w:val="DefaultParagraphFont"/>
    <w:link w:val="Header"/>
    <w:uiPriority w:val="99"/>
    <w:rsid w:val="00794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20816">
      <w:bodyDiv w:val="1"/>
      <w:marLeft w:val="0"/>
      <w:marRight w:val="0"/>
      <w:marTop w:val="0"/>
      <w:marBottom w:val="0"/>
      <w:divBdr>
        <w:top w:val="none" w:sz="0" w:space="0" w:color="auto"/>
        <w:left w:val="none" w:sz="0" w:space="0" w:color="auto"/>
        <w:bottom w:val="none" w:sz="0" w:space="0" w:color="auto"/>
        <w:right w:val="none" w:sz="0" w:space="0" w:color="auto"/>
      </w:divBdr>
    </w:div>
    <w:div w:id="487207899">
      <w:bodyDiv w:val="1"/>
      <w:marLeft w:val="0"/>
      <w:marRight w:val="0"/>
      <w:marTop w:val="0"/>
      <w:marBottom w:val="0"/>
      <w:divBdr>
        <w:top w:val="none" w:sz="0" w:space="0" w:color="auto"/>
        <w:left w:val="none" w:sz="0" w:space="0" w:color="auto"/>
        <w:bottom w:val="none" w:sz="0" w:space="0" w:color="auto"/>
        <w:right w:val="none" w:sz="0" w:space="0" w:color="auto"/>
      </w:divBdr>
    </w:div>
    <w:div w:id="1020201701">
      <w:bodyDiv w:val="1"/>
      <w:marLeft w:val="0"/>
      <w:marRight w:val="0"/>
      <w:marTop w:val="0"/>
      <w:marBottom w:val="0"/>
      <w:divBdr>
        <w:top w:val="none" w:sz="0" w:space="0" w:color="auto"/>
        <w:left w:val="none" w:sz="0" w:space="0" w:color="auto"/>
        <w:bottom w:val="none" w:sz="0" w:space="0" w:color="auto"/>
        <w:right w:val="none" w:sz="0" w:space="0" w:color="auto"/>
      </w:divBdr>
    </w:div>
    <w:div w:id="1149783544">
      <w:bodyDiv w:val="1"/>
      <w:marLeft w:val="0"/>
      <w:marRight w:val="0"/>
      <w:marTop w:val="0"/>
      <w:marBottom w:val="0"/>
      <w:divBdr>
        <w:top w:val="none" w:sz="0" w:space="0" w:color="auto"/>
        <w:left w:val="none" w:sz="0" w:space="0" w:color="auto"/>
        <w:bottom w:val="none" w:sz="0" w:space="0" w:color="auto"/>
        <w:right w:val="none" w:sz="0" w:space="0" w:color="auto"/>
      </w:divBdr>
    </w:div>
    <w:div w:id="1483039891">
      <w:bodyDiv w:val="1"/>
      <w:marLeft w:val="0"/>
      <w:marRight w:val="0"/>
      <w:marTop w:val="0"/>
      <w:marBottom w:val="0"/>
      <w:divBdr>
        <w:top w:val="none" w:sz="0" w:space="0" w:color="auto"/>
        <w:left w:val="none" w:sz="0" w:space="0" w:color="auto"/>
        <w:bottom w:val="none" w:sz="0" w:space="0" w:color="auto"/>
        <w:right w:val="none" w:sz="0" w:space="0" w:color="auto"/>
      </w:divBdr>
    </w:div>
    <w:div w:id="1921214573">
      <w:bodyDiv w:val="1"/>
      <w:marLeft w:val="0"/>
      <w:marRight w:val="0"/>
      <w:marTop w:val="0"/>
      <w:marBottom w:val="0"/>
      <w:divBdr>
        <w:top w:val="none" w:sz="0" w:space="0" w:color="auto"/>
        <w:left w:val="none" w:sz="0" w:space="0" w:color="auto"/>
        <w:bottom w:val="none" w:sz="0" w:space="0" w:color="auto"/>
        <w:right w:val="none" w:sz="0" w:space="0" w:color="auto"/>
      </w:divBdr>
    </w:div>
    <w:div w:id="1997762853">
      <w:bodyDiv w:val="1"/>
      <w:marLeft w:val="0"/>
      <w:marRight w:val="0"/>
      <w:marTop w:val="0"/>
      <w:marBottom w:val="0"/>
      <w:divBdr>
        <w:top w:val="none" w:sz="0" w:space="0" w:color="auto"/>
        <w:left w:val="none" w:sz="0" w:space="0" w:color="auto"/>
        <w:bottom w:val="none" w:sz="0" w:space="0" w:color="auto"/>
        <w:right w:val="none" w:sz="0" w:space="0" w:color="auto"/>
      </w:divBdr>
    </w:div>
    <w:div w:id="20771274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9CF1C-FA64-CC42-914F-2FD6EB8D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18</Pages>
  <Words>14340</Words>
  <Characters>78874</Characters>
  <Application>Microsoft Macintosh Word</Application>
  <DocSecurity>0</DocSecurity>
  <Lines>1195</Lines>
  <Paragraphs>322</Paragraphs>
  <ScaleCrop>false</ScaleCrop>
  <HeadingPairs>
    <vt:vector size="2" baseType="variant">
      <vt:variant>
        <vt:lpstr>Title</vt:lpstr>
      </vt:variant>
      <vt:variant>
        <vt:i4>1</vt:i4>
      </vt:variant>
    </vt:vector>
  </HeadingPairs>
  <TitlesOfParts>
    <vt:vector size="1" baseType="lpstr">
      <vt:lpstr/>
    </vt:vector>
  </TitlesOfParts>
  <Company>Virginia Polytechnic Institute and State University</Company>
  <LinksUpToDate>false</LinksUpToDate>
  <CharactersWithSpaces>92892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Bawa</dc:creator>
  <cp:keywords/>
  <dc:description/>
  <cp:lastModifiedBy>Jason Holliday</cp:lastModifiedBy>
  <cp:revision>175</cp:revision>
  <dcterms:created xsi:type="dcterms:W3CDTF">2015-08-28T03:01:00Z</dcterms:created>
  <dcterms:modified xsi:type="dcterms:W3CDTF">2016-09-12T16:53:00Z</dcterms:modified>
</cp:coreProperties>
</file>